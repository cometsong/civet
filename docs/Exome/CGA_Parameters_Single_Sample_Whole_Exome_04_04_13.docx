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E480D" w14:textId="77777777" w:rsidR="0063793D" w:rsidRDefault="0063793D" w:rsidP="006B66B2">
      <w:pPr>
        <w:ind w:left="2880" w:firstLine="720"/>
        <w:rPr>
          <w:rFonts w:ascii="Times New Roman" w:hAnsi="Times New Roman" w:cs="Times New Roman"/>
          <w:b/>
          <w:sz w:val="24"/>
          <w:szCs w:val="24"/>
        </w:rPr>
      </w:pPr>
    </w:p>
    <w:p w14:paraId="32AEC4E9" w14:textId="77777777" w:rsidR="0063793D" w:rsidRDefault="0063793D" w:rsidP="006B66B2">
      <w:pPr>
        <w:ind w:left="2880" w:firstLine="720"/>
        <w:rPr>
          <w:rFonts w:ascii="Times New Roman" w:hAnsi="Times New Roman" w:cs="Times New Roman"/>
          <w:b/>
          <w:sz w:val="24"/>
          <w:szCs w:val="24"/>
        </w:rPr>
      </w:pPr>
    </w:p>
    <w:p w14:paraId="75C4DC3C" w14:textId="77777777" w:rsidR="0063793D" w:rsidRDefault="0063793D" w:rsidP="006B66B2">
      <w:pPr>
        <w:ind w:left="2880" w:firstLine="720"/>
        <w:rPr>
          <w:rFonts w:ascii="Times New Roman" w:hAnsi="Times New Roman" w:cs="Times New Roman"/>
          <w:b/>
          <w:sz w:val="24"/>
          <w:szCs w:val="24"/>
        </w:rPr>
      </w:pPr>
    </w:p>
    <w:p w14:paraId="1C41CF7A" w14:textId="77777777" w:rsidR="0063793D" w:rsidRDefault="0063793D" w:rsidP="006B66B2">
      <w:pPr>
        <w:ind w:left="2880" w:firstLine="720"/>
        <w:rPr>
          <w:rFonts w:ascii="Times New Roman" w:hAnsi="Times New Roman" w:cs="Times New Roman"/>
          <w:b/>
          <w:sz w:val="24"/>
          <w:szCs w:val="24"/>
        </w:rPr>
      </w:pPr>
    </w:p>
    <w:p w14:paraId="23C14188" w14:textId="77777777" w:rsidR="0063793D" w:rsidRDefault="0063793D" w:rsidP="006B66B2">
      <w:pPr>
        <w:ind w:left="2880" w:firstLine="720"/>
        <w:rPr>
          <w:rFonts w:ascii="Times New Roman" w:hAnsi="Times New Roman" w:cs="Times New Roman"/>
          <w:b/>
          <w:sz w:val="24"/>
          <w:szCs w:val="24"/>
        </w:rPr>
      </w:pPr>
    </w:p>
    <w:p w14:paraId="47FBB973" w14:textId="77777777" w:rsidR="0063793D" w:rsidRDefault="0063793D" w:rsidP="006B66B2">
      <w:pPr>
        <w:ind w:left="2880" w:firstLine="720"/>
        <w:rPr>
          <w:rFonts w:ascii="Times New Roman" w:hAnsi="Times New Roman" w:cs="Times New Roman"/>
          <w:b/>
          <w:sz w:val="24"/>
          <w:szCs w:val="24"/>
        </w:rPr>
      </w:pPr>
    </w:p>
    <w:p w14:paraId="1F064FB7" w14:textId="77777777" w:rsidR="0063793D" w:rsidRDefault="0063793D" w:rsidP="006B66B2">
      <w:pPr>
        <w:ind w:left="2880" w:firstLine="720"/>
        <w:rPr>
          <w:rFonts w:ascii="Times New Roman" w:hAnsi="Times New Roman" w:cs="Times New Roman"/>
          <w:b/>
          <w:sz w:val="24"/>
          <w:szCs w:val="24"/>
        </w:rPr>
      </w:pPr>
    </w:p>
    <w:p w14:paraId="502CD847" w14:textId="77777777" w:rsidR="0063793D" w:rsidRDefault="0063793D" w:rsidP="006B66B2">
      <w:pPr>
        <w:ind w:left="2880" w:firstLine="720"/>
        <w:rPr>
          <w:rFonts w:ascii="Times New Roman" w:hAnsi="Times New Roman" w:cs="Times New Roman"/>
          <w:b/>
          <w:sz w:val="24"/>
          <w:szCs w:val="24"/>
        </w:rPr>
      </w:pPr>
    </w:p>
    <w:p w14:paraId="6371E97E" w14:textId="77777777" w:rsidR="0063793D" w:rsidRDefault="0063793D" w:rsidP="006B66B2">
      <w:pPr>
        <w:ind w:left="2880" w:firstLine="720"/>
        <w:rPr>
          <w:rFonts w:ascii="Times New Roman" w:hAnsi="Times New Roman" w:cs="Times New Roman"/>
          <w:b/>
          <w:sz w:val="24"/>
          <w:szCs w:val="24"/>
        </w:rPr>
      </w:pPr>
    </w:p>
    <w:p w14:paraId="24176E7A" w14:textId="77777777" w:rsidR="0063793D" w:rsidRDefault="0063793D" w:rsidP="006B66B2">
      <w:pPr>
        <w:ind w:left="2880" w:firstLine="720"/>
        <w:rPr>
          <w:rFonts w:ascii="Times New Roman" w:hAnsi="Times New Roman" w:cs="Times New Roman"/>
          <w:b/>
          <w:sz w:val="24"/>
          <w:szCs w:val="24"/>
        </w:rPr>
      </w:pPr>
    </w:p>
    <w:p w14:paraId="31F600C8" w14:textId="77777777" w:rsidR="0063793D" w:rsidRDefault="0063793D" w:rsidP="006B66B2">
      <w:pPr>
        <w:ind w:left="2880" w:firstLine="720"/>
        <w:rPr>
          <w:rFonts w:ascii="Times New Roman" w:hAnsi="Times New Roman" w:cs="Times New Roman"/>
          <w:b/>
          <w:sz w:val="24"/>
          <w:szCs w:val="24"/>
        </w:rPr>
      </w:pPr>
    </w:p>
    <w:p w14:paraId="4588D6EB" w14:textId="77777777" w:rsidR="0063793D" w:rsidRPr="0063793D" w:rsidRDefault="0063793D" w:rsidP="0063793D">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14:paraId="2DA9BC2E" w14:textId="77777777" w:rsidR="0063793D" w:rsidRPr="0063793D" w:rsidRDefault="0063793D" w:rsidP="0063793D">
      <w:pPr>
        <w:rPr>
          <w:rFonts w:ascii="Times New Roman" w:hAnsi="Times New Roman" w:cs="Times New Roman"/>
          <w:b/>
          <w:sz w:val="24"/>
          <w:szCs w:val="24"/>
        </w:rPr>
      </w:pPr>
      <w:r w:rsidRPr="0063793D">
        <w:rPr>
          <w:rFonts w:ascii="Times New Roman" w:hAnsi="Times New Roman" w:cs="Times New Roman"/>
          <w:b/>
          <w:sz w:val="24"/>
          <w:szCs w:val="24"/>
        </w:rPr>
        <w:t xml:space="preserve"> </w:t>
      </w:r>
      <w:r w:rsidRPr="0063793D">
        <w:rPr>
          <w:rFonts w:ascii="Times New Roman" w:hAnsi="Times New Roman" w:cs="Times New Roman"/>
          <w:b/>
          <w:sz w:val="24"/>
          <w:szCs w:val="24"/>
        </w:rPr>
        <w:tab/>
      </w:r>
      <w:r w:rsidRPr="0063793D">
        <w:rPr>
          <w:rFonts w:ascii="Times New Roman" w:hAnsi="Times New Roman" w:cs="Times New Roman"/>
          <w:b/>
          <w:sz w:val="24"/>
          <w:szCs w:val="24"/>
        </w:rPr>
        <w:tab/>
      </w:r>
      <w:r w:rsidRPr="0063793D">
        <w:rPr>
          <w:rFonts w:ascii="Times New Roman" w:hAnsi="Times New Roman" w:cs="Times New Roman"/>
          <w:b/>
          <w:sz w:val="24"/>
          <w:szCs w:val="24"/>
        </w:rPr>
        <w:tab/>
        <w:t xml:space="preserve">    Workflow for Whole Exome Analysis</w:t>
      </w:r>
    </w:p>
    <w:p w14:paraId="63A4FD23" w14:textId="77777777" w:rsidR="0063793D" w:rsidRDefault="0063793D" w:rsidP="006B66B2">
      <w:pPr>
        <w:ind w:left="2880" w:firstLine="720"/>
        <w:rPr>
          <w:rFonts w:ascii="Times New Roman" w:hAnsi="Times New Roman" w:cs="Times New Roman"/>
          <w:b/>
          <w:sz w:val="24"/>
          <w:szCs w:val="24"/>
        </w:rPr>
      </w:pPr>
    </w:p>
    <w:p w14:paraId="4B900C0B" w14:textId="77777777" w:rsidR="0063793D" w:rsidRDefault="0063793D" w:rsidP="006B66B2">
      <w:pPr>
        <w:ind w:left="2880" w:firstLine="720"/>
        <w:rPr>
          <w:rFonts w:ascii="Times New Roman" w:hAnsi="Times New Roman" w:cs="Times New Roman"/>
          <w:b/>
          <w:sz w:val="24"/>
          <w:szCs w:val="24"/>
        </w:rPr>
      </w:pPr>
    </w:p>
    <w:p w14:paraId="702AE426" w14:textId="77777777" w:rsidR="0063793D" w:rsidRDefault="0063793D" w:rsidP="006B66B2">
      <w:pPr>
        <w:ind w:left="2880" w:firstLine="720"/>
        <w:rPr>
          <w:rFonts w:ascii="Times New Roman" w:hAnsi="Times New Roman" w:cs="Times New Roman"/>
          <w:b/>
          <w:sz w:val="24"/>
          <w:szCs w:val="24"/>
        </w:rPr>
      </w:pPr>
    </w:p>
    <w:p w14:paraId="387F840F" w14:textId="77777777" w:rsidR="0063793D" w:rsidRDefault="0063793D" w:rsidP="006B66B2">
      <w:pPr>
        <w:ind w:left="2880" w:firstLine="720"/>
        <w:rPr>
          <w:rFonts w:ascii="Times New Roman" w:hAnsi="Times New Roman" w:cs="Times New Roman"/>
          <w:b/>
          <w:sz w:val="24"/>
          <w:szCs w:val="24"/>
        </w:rPr>
      </w:pPr>
    </w:p>
    <w:p w14:paraId="0EFA0FD7" w14:textId="77777777" w:rsidR="0063793D" w:rsidRDefault="0063793D" w:rsidP="006B66B2">
      <w:pPr>
        <w:ind w:left="2880" w:firstLine="720"/>
        <w:rPr>
          <w:rFonts w:ascii="Times New Roman" w:hAnsi="Times New Roman" w:cs="Times New Roman"/>
          <w:b/>
          <w:sz w:val="24"/>
          <w:szCs w:val="24"/>
        </w:rPr>
      </w:pPr>
    </w:p>
    <w:p w14:paraId="2A3E5D29" w14:textId="77777777" w:rsidR="0063793D" w:rsidRDefault="0063793D" w:rsidP="006B66B2">
      <w:pPr>
        <w:ind w:left="2880" w:firstLine="720"/>
        <w:rPr>
          <w:rFonts w:ascii="Times New Roman" w:hAnsi="Times New Roman" w:cs="Times New Roman"/>
          <w:b/>
          <w:sz w:val="24"/>
          <w:szCs w:val="24"/>
        </w:rPr>
      </w:pPr>
    </w:p>
    <w:p w14:paraId="3588AE42" w14:textId="77777777" w:rsidR="0063793D" w:rsidRDefault="0063793D" w:rsidP="006B66B2">
      <w:pPr>
        <w:ind w:left="2880" w:firstLine="720"/>
        <w:rPr>
          <w:rFonts w:ascii="Times New Roman" w:hAnsi="Times New Roman" w:cs="Times New Roman"/>
          <w:b/>
          <w:sz w:val="24"/>
          <w:szCs w:val="24"/>
        </w:rPr>
      </w:pPr>
    </w:p>
    <w:p w14:paraId="5791F4F0" w14:textId="77777777" w:rsidR="0063793D" w:rsidRDefault="0063793D" w:rsidP="006B66B2">
      <w:pPr>
        <w:ind w:left="2880" w:firstLine="720"/>
        <w:rPr>
          <w:rFonts w:ascii="Times New Roman" w:hAnsi="Times New Roman" w:cs="Times New Roman"/>
          <w:b/>
          <w:sz w:val="24"/>
          <w:szCs w:val="24"/>
        </w:rPr>
      </w:pPr>
    </w:p>
    <w:p w14:paraId="156E88A9" w14:textId="77777777" w:rsidR="0063793D" w:rsidRDefault="0063793D" w:rsidP="006B66B2">
      <w:pPr>
        <w:ind w:left="2880" w:firstLine="720"/>
        <w:rPr>
          <w:rFonts w:ascii="Times New Roman" w:hAnsi="Times New Roman" w:cs="Times New Roman"/>
          <w:b/>
          <w:sz w:val="24"/>
          <w:szCs w:val="24"/>
        </w:rPr>
      </w:pPr>
    </w:p>
    <w:p w14:paraId="4C7D7D55" w14:textId="77777777"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14:paraId="053DF9BA" w14:textId="07B9FC00" w:rsidR="0063793D" w:rsidRDefault="0063793D" w:rsidP="0063793D">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and Grace </w:t>
      </w:r>
      <w:r w:rsidR="00C57072">
        <w:rPr>
          <w:rFonts w:ascii="Times New Roman" w:hAnsi="Times New Roman" w:cs="Times New Roman"/>
          <w:b/>
          <w:sz w:val="24"/>
          <w:szCs w:val="24"/>
        </w:rPr>
        <w:t xml:space="preserve">A </w:t>
      </w:r>
      <w:r>
        <w:rPr>
          <w:rFonts w:ascii="Times New Roman" w:hAnsi="Times New Roman" w:cs="Times New Roman"/>
          <w:b/>
          <w:sz w:val="24"/>
          <w:szCs w:val="24"/>
        </w:rPr>
        <w:t>Stafford</w:t>
      </w:r>
    </w:p>
    <w:p w14:paraId="35A211DD" w14:textId="77777777" w:rsidR="0063793D" w:rsidRDefault="0063793D" w:rsidP="006B66B2">
      <w:pPr>
        <w:ind w:left="2880" w:firstLine="720"/>
        <w:rPr>
          <w:rFonts w:ascii="Times New Roman" w:hAnsi="Times New Roman" w:cs="Times New Roman"/>
          <w:b/>
          <w:sz w:val="24"/>
          <w:szCs w:val="24"/>
        </w:rPr>
      </w:pPr>
    </w:p>
    <w:p w14:paraId="050546F9" w14:textId="77777777" w:rsidR="00E0563A" w:rsidRDefault="00E0563A" w:rsidP="00E0563A">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most of these applications will name the output based on the input. In this document, the example file names will be based on this convention.</w:t>
      </w:r>
      <w:r w:rsidR="00584E17">
        <w:rPr>
          <w:rFonts w:ascii="Times New Roman" w:hAnsi="Times New Roman" w:cs="Times New Roman"/>
          <w:sz w:val="24"/>
          <w:szCs w:val="24"/>
        </w:rPr>
        <w:t xml:space="preserve"> Specific</w:t>
      </w:r>
      <w:r w:rsidR="006507C3">
        <w:rPr>
          <w:rFonts w:ascii="Times New Roman" w:hAnsi="Times New Roman" w:cs="Times New Roman"/>
          <w:sz w:val="24"/>
          <w:szCs w:val="24"/>
        </w:rPr>
        <w:t xml:space="preserve"> input</w:t>
      </w:r>
      <w:r w:rsidR="00643C2A">
        <w:rPr>
          <w:rFonts w:ascii="Times New Roman" w:hAnsi="Times New Roman" w:cs="Times New Roman"/>
          <w:sz w:val="24"/>
          <w:szCs w:val="24"/>
        </w:rPr>
        <w:t xml:space="preserve"> for each usage example are bracketed by &lt; &gt; ; parameters will be set and remain unchanged.</w:t>
      </w:r>
      <w:r>
        <w:rPr>
          <w:rFonts w:ascii="Times New Roman" w:hAnsi="Times New Roman" w:cs="Times New Roman"/>
          <w:sz w:val="24"/>
          <w:szCs w:val="24"/>
        </w:rPr>
        <w:t xml:space="preserve"> </w:t>
      </w:r>
    </w:p>
    <w:p w14:paraId="3680700F" w14:textId="77777777" w:rsidR="00395E43" w:rsidRPr="00E0563A" w:rsidRDefault="00395E43" w:rsidP="00E0563A">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14:paraId="25941517" w14:textId="77777777" w:rsidR="00424995" w:rsidRDefault="00E11BB8" w:rsidP="006B66B2">
      <w:pPr>
        <w:ind w:left="2880" w:firstLine="720"/>
        <w:rPr>
          <w:rFonts w:ascii="Times New Roman" w:hAnsi="Times New Roman" w:cs="Times New Roman"/>
          <w:b/>
          <w:sz w:val="24"/>
          <w:szCs w:val="24"/>
        </w:rPr>
      </w:pPr>
      <w:r>
        <w:rPr>
          <w:rFonts w:ascii="Times New Roman" w:hAnsi="Times New Roman" w:cs="Times New Roman"/>
          <w:b/>
          <w:sz w:val="24"/>
          <w:szCs w:val="24"/>
        </w:rPr>
        <w:t>Step1: NGS QC</w:t>
      </w:r>
      <w:r w:rsidR="006B66B2">
        <w:rPr>
          <w:rFonts w:ascii="Times New Roman" w:hAnsi="Times New Roman" w:cs="Times New Roman"/>
          <w:b/>
          <w:sz w:val="24"/>
          <w:szCs w:val="24"/>
        </w:rPr>
        <w:t xml:space="preserve"> </w:t>
      </w:r>
    </w:p>
    <w:p w14:paraId="3CF9E9F9" w14:textId="77777777" w:rsidR="00DD5B21" w:rsidRPr="00781A7B"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14:paraId="5A91CE65" w14:textId="77777777" w:rsidR="00DD5B21" w:rsidRDefault="00DD5B21" w:rsidP="00DD5B21">
      <w:pPr>
        <w:rPr>
          <w:rFonts w:ascii="Times New Roman" w:hAnsi="Times New Roman" w:cs="Times New Roman"/>
          <w:sz w:val="24"/>
          <w:szCs w:val="24"/>
        </w:rPr>
      </w:pPr>
      <w:r w:rsidRPr="00781A7B">
        <w:rPr>
          <w:rFonts w:ascii="Times New Roman" w:hAnsi="Times New Roman" w:cs="Times New Roman"/>
          <w:sz w:val="24"/>
          <w:szCs w:val="24"/>
        </w:rPr>
        <w:t>module load  NGSQCToolkit/2.3</w:t>
      </w:r>
    </w:p>
    <w:p w14:paraId="26A7E9D6" w14:textId="15354ECB" w:rsidR="00673457" w:rsidRPr="006D2814" w:rsidRDefault="006D2814" w:rsidP="000D4453">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00673457" w:rsidRPr="006D2814">
        <w:rPr>
          <w:rFonts w:ascii="Times New Roman" w:hAnsi="Times New Roman" w:cs="Times New Roman"/>
          <w:b/>
          <w:sz w:val="24"/>
          <w:szCs w:val="24"/>
        </w:rPr>
        <w:t>Statistics generation and bad read filtering</w:t>
      </w:r>
      <w:r w:rsidR="00B1494F" w:rsidRPr="00B1494F">
        <w:rPr>
          <w:rFonts w:ascii="Times New Roman" w:hAnsi="Times New Roman" w:cs="Times New Roman"/>
          <w:b/>
          <w:sz w:val="24"/>
          <w:szCs w:val="24"/>
        </w:rPr>
        <w:t xml:space="preserve"> </w:t>
      </w:r>
    </w:p>
    <w:p w14:paraId="5C3C1D42" w14:textId="77777777" w:rsidR="00B1494F" w:rsidRPr="00B1494F" w:rsidRDefault="00B1494F" w:rsidP="00B1494F">
      <w:pPr>
        <w:pStyle w:val="ListParagraph"/>
        <w:ind w:left="360"/>
        <w:rPr>
          <w:rFonts w:ascii="Times New Roman" w:hAnsi="Times New Roman" w:cs="Times New Roman"/>
          <w:b/>
          <w:sz w:val="24"/>
          <w:szCs w:val="24"/>
        </w:rPr>
      </w:pPr>
      <w:r>
        <w:rPr>
          <w:rFonts w:ascii="Times New Roman" w:hAnsi="Times New Roman" w:cs="Times New Roman"/>
          <w:b/>
          <w:sz w:val="24"/>
          <w:szCs w:val="24"/>
        </w:rPr>
        <w:t>Illumina sequencing; CASAVA 1.8+; paired end reads; human data</w:t>
      </w:r>
    </w:p>
    <w:p w14:paraId="12C274DC" w14:textId="77777777" w:rsidR="00605746" w:rsidRPr="00605746" w:rsidRDefault="00605746">
      <w:pPr>
        <w:rPr>
          <w:rFonts w:ascii="Times New Roman" w:hAnsi="Times New Roman" w:cs="Times New Roman"/>
          <w:b/>
          <w:sz w:val="24"/>
          <w:szCs w:val="24"/>
        </w:rPr>
      </w:pPr>
      <w:r w:rsidRPr="00605746">
        <w:rPr>
          <w:rFonts w:ascii="Times New Roman" w:hAnsi="Times New Roman" w:cs="Times New Roman"/>
          <w:b/>
          <w:sz w:val="24"/>
          <w:szCs w:val="24"/>
        </w:rPr>
        <w:t>Usage:</w:t>
      </w:r>
    </w:p>
    <w:p w14:paraId="4909E5A7" w14:textId="7B67D38C" w:rsidR="00605746" w:rsidRDefault="003770C9" w:rsidP="00CD517E">
      <w:pPr>
        <w:spacing w:line="240" w:lineRule="auto"/>
        <w:rPr>
          <w:rFonts w:ascii="Courier New" w:hAnsi="Courier New" w:cs="Courier New"/>
          <w:sz w:val="20"/>
          <w:szCs w:val="20"/>
        </w:rPr>
      </w:pPr>
      <w:r w:rsidRPr="00672C7B">
        <w:rPr>
          <w:rFonts w:ascii="Courier New" w:hAnsi="Courier New" w:cs="Courier New"/>
          <w:sz w:val="20"/>
          <w:szCs w:val="20"/>
        </w:rPr>
        <w:t xml:space="preserve">IlluQC_PRLL.pl -pe </w:t>
      </w:r>
      <w:r w:rsidR="002C1A4A">
        <w:rPr>
          <w:rFonts w:ascii="Courier New" w:hAnsi="Courier New" w:cs="Courier New"/>
          <w:sz w:val="20"/>
          <w:szCs w:val="20"/>
        </w:rPr>
        <w:t>&lt;</w:t>
      </w:r>
      <w:r w:rsidRPr="00672C7B">
        <w:rPr>
          <w:rFonts w:ascii="Courier New" w:hAnsi="Courier New" w:cs="Courier New"/>
          <w:sz w:val="20"/>
          <w:szCs w:val="20"/>
        </w:rPr>
        <w:t>read1.fastq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2C1A4A">
        <w:rPr>
          <w:rFonts w:ascii="Courier New" w:hAnsi="Courier New" w:cs="Courier New"/>
          <w:sz w:val="20"/>
          <w:szCs w:val="20"/>
        </w:rPr>
        <w:t>&lt;</w:t>
      </w:r>
      <w:r w:rsidRPr="00672C7B">
        <w:rPr>
          <w:rFonts w:ascii="Courier New" w:hAnsi="Courier New" w:cs="Courier New"/>
          <w:sz w:val="20"/>
          <w:szCs w:val="20"/>
        </w:rPr>
        <w:t>read2.fastq</w:t>
      </w:r>
      <w:r w:rsidR="002C1A4A">
        <w:rPr>
          <w:rFonts w:ascii="Courier New" w:hAnsi="Courier New" w:cs="Courier New"/>
          <w:sz w:val="20"/>
          <w:szCs w:val="20"/>
        </w:rPr>
        <w:t>&gt;</w:t>
      </w:r>
      <w:r w:rsidRPr="00672C7B">
        <w:rPr>
          <w:rFonts w:ascii="Courier New" w:hAnsi="Courier New" w:cs="Courier New"/>
          <w:sz w:val="20"/>
          <w:szCs w:val="20"/>
        </w:rPr>
        <w:t xml:space="preserve"> </w:t>
      </w:r>
      <w:r w:rsidR="00584E17">
        <w:rPr>
          <w:rFonts w:ascii="Courier New" w:hAnsi="Courier New" w:cs="Courier New"/>
          <w:sz w:val="20"/>
          <w:szCs w:val="20"/>
        </w:rPr>
        <w:t>&lt;</w:t>
      </w:r>
      <w:r w:rsidR="005A1399">
        <w:rPr>
          <w:rFonts w:ascii="Courier New" w:hAnsi="Courier New" w:cs="Courier New"/>
          <w:sz w:val="20"/>
          <w:szCs w:val="20"/>
        </w:rPr>
        <w:t>adaptor_file</w:t>
      </w:r>
      <w:r w:rsidR="00584E17">
        <w:rPr>
          <w:rFonts w:ascii="Courier New" w:hAnsi="Courier New" w:cs="Courier New"/>
          <w:sz w:val="20"/>
          <w:szCs w:val="20"/>
        </w:rPr>
        <w:t>&gt;</w:t>
      </w:r>
      <w:r w:rsidR="005A1399">
        <w:rPr>
          <w:rFonts w:ascii="Courier New" w:hAnsi="Courier New" w:cs="Courier New"/>
          <w:sz w:val="20"/>
          <w:szCs w:val="20"/>
        </w:rPr>
        <w:t xml:space="preserve"> </w:t>
      </w:r>
      <w:r w:rsidR="00D01859">
        <w:rPr>
          <w:rFonts w:ascii="Courier New" w:hAnsi="Courier New" w:cs="Courier New"/>
          <w:sz w:val="20"/>
          <w:szCs w:val="20"/>
        </w:rPr>
        <w:t>&lt;</w:t>
      </w:r>
      <w:r w:rsidR="00423A1A">
        <w:rPr>
          <w:rFonts w:ascii="Courier New" w:hAnsi="Courier New" w:cs="Courier New"/>
          <w:sz w:val="20"/>
          <w:szCs w:val="20"/>
        </w:rPr>
        <w:t>A</w:t>
      </w:r>
      <w:r w:rsidR="00D01859">
        <w:rPr>
          <w:rFonts w:ascii="Courier New" w:hAnsi="Courier New" w:cs="Courier New"/>
          <w:sz w:val="20"/>
          <w:szCs w:val="20"/>
        </w:rPr>
        <w:t>&gt;</w:t>
      </w:r>
      <w:r w:rsidRPr="00672C7B">
        <w:rPr>
          <w:rFonts w:ascii="Courier New" w:hAnsi="Courier New" w:cs="Courier New"/>
          <w:sz w:val="20"/>
          <w:szCs w:val="20"/>
        </w:rPr>
        <w:t xml:space="preserve"> –s 30 -c 1</w:t>
      </w:r>
      <w:r w:rsidR="005A1399">
        <w:rPr>
          <w:rFonts w:ascii="Courier New" w:hAnsi="Courier New" w:cs="Courier New"/>
          <w:sz w:val="20"/>
          <w:szCs w:val="20"/>
        </w:rPr>
        <w:t>2</w:t>
      </w:r>
      <w:r w:rsidRPr="00672C7B">
        <w:rPr>
          <w:rFonts w:ascii="Courier New" w:hAnsi="Courier New" w:cs="Courier New"/>
          <w:sz w:val="20"/>
          <w:szCs w:val="20"/>
        </w:rPr>
        <w:t xml:space="preserve"> -o filter</w:t>
      </w:r>
    </w:p>
    <w:p w14:paraId="1BBC0752"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14:paraId="17718B7D" w14:textId="09250412"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14:paraId="5F9A63EF" w14:textId="77777777" w:rsidR="00605746" w:rsidRPr="00D01B9C" w:rsidRDefault="002C1A4A"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00210CCC" w:rsidRPr="00D01B9C">
        <w:rPr>
          <w:rFonts w:ascii="Times New Roman" w:hAnsi="Times New Roman" w:cs="Times New Roman"/>
          <w:sz w:val="24"/>
          <w:szCs w:val="24"/>
        </w:rPr>
        <w:t>everse</w:t>
      </w:r>
      <w:r w:rsidR="00605746" w:rsidRPr="00D01B9C">
        <w:rPr>
          <w:rFonts w:ascii="Times New Roman" w:hAnsi="Times New Roman" w:cs="Times New Roman"/>
          <w:sz w:val="24"/>
          <w:szCs w:val="24"/>
        </w:rPr>
        <w:t xml:space="preserve"> paired end file [required]</w:t>
      </w:r>
    </w:p>
    <w:p w14:paraId="7A0104D0" w14:textId="40F8A2DD"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 xml:space="preserve">Adaptor_database </w:t>
      </w:r>
      <w:r w:rsidR="00E0563A">
        <w:rPr>
          <w:rFonts w:ascii="Times New Roman" w:hAnsi="Times New Roman" w:cs="Times New Roman"/>
          <w:sz w:val="24"/>
          <w:szCs w:val="24"/>
        </w:rPr>
        <w:t xml:space="preserve">file or </w:t>
      </w:r>
      <w:r w:rsidR="00B1494F">
        <w:rPr>
          <w:rFonts w:ascii="Times New Roman" w:hAnsi="Times New Roman" w:cs="Times New Roman"/>
          <w:sz w:val="24"/>
          <w:szCs w:val="24"/>
        </w:rPr>
        <w:t xml:space="preserve">application </w:t>
      </w:r>
      <w:r w:rsidR="00E0563A">
        <w:rPr>
          <w:rFonts w:ascii="Times New Roman" w:hAnsi="Times New Roman" w:cs="Times New Roman"/>
          <w:sz w:val="24"/>
          <w:szCs w:val="24"/>
        </w:rPr>
        <w:t>library</w:t>
      </w:r>
      <w:r w:rsidR="002C1A4A">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14:paraId="14228791" w14:textId="77777777" w:rsidR="00605746" w:rsidRPr="00D01B9C" w:rsidRDefault="00605746" w:rsidP="000D4453">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p>
    <w:p w14:paraId="0BB77DA7" w14:textId="77777777" w:rsidR="00605746" w:rsidRP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14:paraId="195C1715" w14:textId="77777777" w:rsidR="00605746" w:rsidRPr="00D01B9C" w:rsidRDefault="00605746">
      <w:pPr>
        <w:rPr>
          <w:rFonts w:ascii="Times New Roman" w:hAnsi="Times New Roman" w:cs="Times New Roman"/>
          <w:sz w:val="24"/>
          <w:szCs w:val="24"/>
        </w:rPr>
      </w:pPr>
      <w:r w:rsidRPr="00D01B9C">
        <w:rPr>
          <w:rFonts w:ascii="Times New Roman" w:hAnsi="Times New Roman" w:cs="Times New Roman"/>
          <w:sz w:val="24"/>
          <w:szCs w:val="24"/>
        </w:rPr>
        <w:t xml:space="preserve">Folder named “filter” </w:t>
      </w:r>
      <w:r w:rsidR="0022110D" w:rsidRPr="00D01B9C">
        <w:rPr>
          <w:rFonts w:ascii="Times New Roman" w:hAnsi="Times New Roman" w:cs="Times New Roman"/>
          <w:sz w:val="24"/>
          <w:szCs w:val="24"/>
        </w:rPr>
        <w:t xml:space="preserve">created here </w:t>
      </w:r>
      <w:r w:rsidRPr="00D01B9C">
        <w:rPr>
          <w:rFonts w:ascii="Times New Roman" w:hAnsi="Times New Roman" w:cs="Times New Roman"/>
          <w:sz w:val="24"/>
          <w:szCs w:val="24"/>
        </w:rPr>
        <w:t>which has the following files</w:t>
      </w:r>
    </w:p>
    <w:p w14:paraId="7CEE48EE"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sidR="007A323C">
        <w:rPr>
          <w:rFonts w:ascii="Times New Roman" w:hAnsi="Times New Roman" w:cs="Times New Roman"/>
          <w:sz w:val="24"/>
          <w:szCs w:val="24"/>
        </w:rPr>
        <w:t>(here)</w:t>
      </w:r>
    </w:p>
    <w:p w14:paraId="5C70DD87"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sidR="00644C82">
        <w:rPr>
          <w:rFonts w:ascii="Times New Roman" w:hAnsi="Times New Roman" w:cs="Times New Roman"/>
          <w:sz w:val="24"/>
          <w:szCs w:val="24"/>
        </w:rPr>
        <w:t xml:space="preserve"> </w:t>
      </w:r>
      <w:r w:rsidR="007A323C">
        <w:rPr>
          <w:rFonts w:ascii="Times New Roman" w:hAnsi="Times New Roman" w:cs="Times New Roman"/>
          <w:sz w:val="24"/>
          <w:szCs w:val="24"/>
        </w:rPr>
        <w:t xml:space="preserve"> (here)</w:t>
      </w:r>
    </w:p>
    <w:p w14:paraId="70EF62AD" w14:textId="77777777"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*_unPaired_HQReads</w:t>
      </w:r>
    </w:p>
    <w:p w14:paraId="2AA97080" w14:textId="7D799515"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r w:rsidR="001A3D13">
        <w:rPr>
          <w:rFonts w:ascii="Times New Roman" w:hAnsi="Times New Roman" w:cs="Times New Roman"/>
          <w:sz w:val="24"/>
          <w:szCs w:val="24"/>
        </w:rPr>
        <w:t xml:space="preserve"> </w:t>
      </w:r>
    </w:p>
    <w:p w14:paraId="414D9679" w14:textId="44A0D1EC" w:rsidR="00605746"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14:paraId="58926DBB" w14:textId="31A972D2" w:rsidR="000C0DB8" w:rsidRPr="00D01B9C" w:rsidRDefault="00605746"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fastq file*_avgQual.png, *_baseCompostion.png, *_QualRangePerBase.png, *_ gcDistribution.png, *_ qualDistribution.png, *_ QualRangePerBase.png, </w:t>
      </w:r>
      <w:r w:rsidR="00BA1B03">
        <w:rPr>
          <w:rFonts w:ascii="Times New Roman" w:hAnsi="Times New Roman" w:cs="Times New Roman"/>
          <w:sz w:val="24"/>
          <w:szCs w:val="24"/>
        </w:rPr>
        <w:t xml:space="preserve"> </w:t>
      </w:r>
    </w:p>
    <w:p w14:paraId="04888D9B" w14:textId="349763A2" w:rsidR="00605746" w:rsidRPr="00D01B9C" w:rsidRDefault="000C0DB8" w:rsidP="000D4453">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w:t>
      </w:r>
      <w:r w:rsidR="00605746" w:rsidRPr="00D01B9C">
        <w:rPr>
          <w:rFonts w:ascii="Times New Roman" w:hAnsi="Times New Roman" w:cs="Times New Roman"/>
          <w:sz w:val="24"/>
          <w:szCs w:val="24"/>
        </w:rPr>
        <w:t>_summary.png</w:t>
      </w:r>
      <w:r w:rsidRPr="00D01B9C">
        <w:rPr>
          <w:rFonts w:ascii="Times New Roman" w:hAnsi="Times New Roman" w:cs="Times New Roman"/>
          <w:sz w:val="24"/>
          <w:szCs w:val="24"/>
        </w:rPr>
        <w:t xml:space="preserve"> (summary plot)</w:t>
      </w:r>
      <w:r w:rsidR="00231DDC">
        <w:rPr>
          <w:rFonts w:ascii="Times New Roman" w:hAnsi="Times New Roman" w:cs="Times New Roman"/>
          <w:sz w:val="24"/>
          <w:szCs w:val="24"/>
        </w:rPr>
        <w:t xml:space="preserve"> </w:t>
      </w:r>
    </w:p>
    <w:p w14:paraId="05AD31A7" w14:textId="77777777" w:rsidR="005203C2" w:rsidRPr="00F715EB" w:rsidRDefault="005203C2" w:rsidP="00CD517E">
      <w:pPr>
        <w:keepNext/>
        <w:rPr>
          <w:rFonts w:ascii="Times New Roman" w:hAnsi="Times New Roman" w:cs="Times New Roman"/>
          <w:b/>
          <w:sz w:val="24"/>
          <w:szCs w:val="24"/>
        </w:rPr>
      </w:pPr>
      <w:r w:rsidRPr="00F715EB">
        <w:rPr>
          <w:rFonts w:ascii="Times New Roman" w:hAnsi="Times New Roman" w:cs="Times New Roman"/>
          <w:b/>
          <w:sz w:val="24"/>
          <w:szCs w:val="24"/>
        </w:rPr>
        <w:lastRenderedPageBreak/>
        <w:t xml:space="preserve">Parameters Description: </w:t>
      </w:r>
    </w:p>
    <w:p w14:paraId="60568BF0" w14:textId="77777777" w:rsidR="005203C2" w:rsidRPr="00B7513B" w:rsidRDefault="005203C2" w:rsidP="000D4453">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-pe: Forward reverse paired end file</w:t>
      </w:r>
    </w:p>
    <w:p w14:paraId="208CF854" w14:textId="5B1F764C" w:rsidR="00423A1A" w:rsidRPr="00CB5F99" w:rsidRDefault="005203C2" w:rsidP="00423A1A">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Adaptor_file: Should be replaced by known adaptor sequence used in particular type of sequencing</w:t>
      </w:r>
      <w:r w:rsidR="00341C39">
        <w:rPr>
          <w:rFonts w:ascii="Times New Roman" w:hAnsi="Times New Roman" w:cs="Times New Roman"/>
          <w:sz w:val="24"/>
          <w:szCs w:val="24"/>
        </w:rPr>
        <w:t xml:space="preserve">; </w:t>
      </w:r>
      <w:r w:rsidR="00423A1A" w:rsidRPr="00CB5F99">
        <w:rPr>
          <w:rFonts w:ascii="Times New Roman" w:hAnsi="Times New Roman" w:cs="Times New Roman"/>
          <w:color w:val="FF0000"/>
          <w:sz w:val="24"/>
          <w:szCs w:val="24"/>
        </w:rPr>
        <w:t xml:space="preserve">if not </w:t>
      </w:r>
      <w:r w:rsidR="00423A1A">
        <w:rPr>
          <w:rFonts w:ascii="Times New Roman" w:hAnsi="Times New Roman" w:cs="Times New Roman"/>
          <w:color w:val="FF0000"/>
          <w:sz w:val="24"/>
          <w:szCs w:val="24"/>
        </w:rPr>
        <w:t xml:space="preserve">available, </w:t>
      </w:r>
      <w:r w:rsidR="00423A1A" w:rsidRPr="00CB5F99">
        <w:rPr>
          <w:rFonts w:ascii="Times New Roman" w:hAnsi="Times New Roman" w:cs="Times New Roman"/>
          <w:color w:val="FF0000"/>
          <w:sz w:val="24"/>
          <w:szCs w:val="24"/>
        </w:rPr>
        <w:t>use</w:t>
      </w:r>
      <w:r w:rsidR="00423A1A">
        <w:rPr>
          <w:rFonts w:ascii="Times New Roman" w:hAnsi="Times New Roman" w:cs="Times New Roman"/>
          <w:color w:val="FF0000"/>
          <w:sz w:val="24"/>
          <w:szCs w:val="24"/>
        </w:rPr>
        <w:t xml:space="preserve"> the option</w:t>
      </w:r>
      <w:r w:rsidR="00423A1A" w:rsidRPr="00CB5F99">
        <w:rPr>
          <w:rFonts w:ascii="Times New Roman" w:hAnsi="Times New Roman" w:cs="Times New Roman"/>
          <w:color w:val="FF0000"/>
          <w:sz w:val="24"/>
          <w:szCs w:val="24"/>
        </w:rPr>
        <w:t xml:space="preserve"> depend</w:t>
      </w:r>
      <w:r w:rsidR="00423A1A">
        <w:rPr>
          <w:rFonts w:ascii="Times New Roman" w:hAnsi="Times New Roman" w:cs="Times New Roman"/>
          <w:color w:val="FF0000"/>
          <w:sz w:val="24"/>
          <w:szCs w:val="24"/>
        </w:rPr>
        <w:t>ending</w:t>
      </w:r>
      <w:r w:rsidR="00423A1A" w:rsidRPr="00CB5F99">
        <w:rPr>
          <w:rFonts w:ascii="Times New Roman" w:hAnsi="Times New Roman" w:cs="Times New Roman"/>
          <w:color w:val="FF0000"/>
          <w:sz w:val="24"/>
          <w:szCs w:val="24"/>
        </w:rPr>
        <w:t xml:space="preserve"> on type of sequence from below:</w:t>
      </w:r>
    </w:p>
    <w:p w14:paraId="442139E0" w14:textId="6CCA2A65" w:rsidR="00341C39" w:rsidRPr="00CB5F99" w:rsidRDefault="002D679C" w:rsidP="00CB5F99">
      <w:pPr>
        <w:rPr>
          <w:rFonts w:ascii="Times New Roman" w:hAnsi="Times New Roman" w:cs="Times New Roman"/>
          <w:sz w:val="24"/>
          <w:szCs w:val="24"/>
        </w:rPr>
      </w:pPr>
      <w:r>
        <w:rPr>
          <w:rFonts w:ascii="Times New Roman" w:hAnsi="Times New Roman" w:cs="Times New Roman"/>
          <w:sz w:val="24"/>
          <w:szCs w:val="24"/>
        </w:rPr>
        <w:t xml:space="preserve">                </w:t>
      </w:r>
      <w:r w:rsidR="00341C39" w:rsidRPr="00CB5F99">
        <w:rPr>
          <w:rFonts w:ascii="Times New Roman" w:hAnsi="Times New Roman" w:cs="Times New Roman"/>
          <w:sz w:val="24"/>
          <w:szCs w:val="24"/>
        </w:rPr>
        <w:t>Primer/Adaptor libraries:</w:t>
      </w:r>
    </w:p>
    <w:p w14:paraId="49B61CC4"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Genomic DNA/Chip-seq Library</w:t>
      </w:r>
    </w:p>
    <w:p w14:paraId="6A7A7599"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Paired End DNA Library</w:t>
      </w:r>
    </w:p>
    <w:p w14:paraId="76FE6C15"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DpnII gene expression Library</w:t>
      </w:r>
    </w:p>
    <w:p w14:paraId="19856B5A"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NlaIII gene expression Library</w:t>
      </w:r>
    </w:p>
    <w:p w14:paraId="2E7409A1"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Small RNA Library</w:t>
      </w:r>
    </w:p>
    <w:p w14:paraId="34A2263A" w14:textId="77777777" w:rsidR="00341C39" w:rsidRPr="00CB5F99"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6 = Multiplexing DNA Library</w:t>
      </w:r>
    </w:p>
    <w:p w14:paraId="187C51DC" w14:textId="4C11E19B" w:rsidR="009B3C45" w:rsidRDefault="00341C39"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N = Do not filter for Primer/Adaptor</w:t>
      </w:r>
    </w:p>
    <w:p w14:paraId="6508D4D1" w14:textId="77777777" w:rsidR="00394F94" w:rsidRPr="00CB5F99" w:rsidRDefault="00394F94" w:rsidP="00CB5F99">
      <w:pPr>
        <w:pStyle w:val="NoSpacing"/>
        <w:ind w:left="720"/>
        <w:rPr>
          <w:rFonts w:ascii="Times New Roman" w:hAnsi="Times New Roman" w:cs="Times New Roman"/>
          <w:sz w:val="24"/>
          <w:szCs w:val="24"/>
        </w:rPr>
      </w:pPr>
    </w:p>
    <w:p w14:paraId="7AC072EC" w14:textId="5773C205" w:rsidR="005203C2" w:rsidRPr="00CB5F99" w:rsidRDefault="005203C2" w:rsidP="000D4453">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FASTQ quality value variants</w:t>
      </w:r>
      <w:r w:rsidR="00786573" w:rsidRPr="00B7513B">
        <w:rPr>
          <w:rFonts w:ascii="Times New Roman" w:hAnsi="Times New Roman" w:cs="Times New Roman"/>
          <w:sz w:val="24"/>
          <w:szCs w:val="24"/>
        </w:rPr>
        <w:t>:</w:t>
      </w:r>
      <w:r w:rsidRPr="00B7513B">
        <w:rPr>
          <w:rFonts w:ascii="Times New Roman" w:hAnsi="Times New Roman" w:cs="Times New Roman"/>
          <w:sz w:val="24"/>
          <w:szCs w:val="24"/>
        </w:rPr>
        <w:t xml:space="preserve"> 5 stands for = Illu</w:t>
      </w:r>
      <w:r w:rsidR="00786573" w:rsidRPr="00B7513B">
        <w:rPr>
          <w:rFonts w:ascii="Times New Roman" w:hAnsi="Times New Roman" w:cs="Times New Roman"/>
          <w:sz w:val="24"/>
          <w:szCs w:val="24"/>
        </w:rPr>
        <w:t>mina (1.8+) (Phred+33, 33 to 7)</w:t>
      </w:r>
      <w:r w:rsidR="0077222E">
        <w:rPr>
          <w:rFonts w:ascii="Times New Roman" w:hAnsi="Times New Roman" w:cs="Times New Roman"/>
          <w:sz w:val="24"/>
          <w:szCs w:val="24"/>
        </w:rPr>
        <w:t xml:space="preserve">; </w:t>
      </w:r>
      <w:r w:rsidR="0077222E" w:rsidRPr="00CB5F99">
        <w:rPr>
          <w:rFonts w:ascii="Times New Roman" w:hAnsi="Times New Roman" w:cs="Times New Roman"/>
          <w:color w:val="FF0000"/>
          <w:sz w:val="24"/>
          <w:szCs w:val="24"/>
        </w:rPr>
        <w:t xml:space="preserve">if </w:t>
      </w:r>
      <w:r w:rsidR="00341C39" w:rsidRPr="00CB5F99">
        <w:rPr>
          <w:rFonts w:ascii="Times New Roman" w:hAnsi="Times New Roman" w:cs="Times New Roman"/>
          <w:color w:val="FF0000"/>
          <w:sz w:val="24"/>
          <w:szCs w:val="24"/>
        </w:rPr>
        <w:t>not known then</w:t>
      </w:r>
      <w:r w:rsidR="0077222E" w:rsidRPr="00CB5F99">
        <w:rPr>
          <w:rFonts w:ascii="Times New Roman" w:hAnsi="Times New Roman" w:cs="Times New Roman"/>
          <w:color w:val="FF0000"/>
          <w:sz w:val="24"/>
          <w:szCs w:val="24"/>
        </w:rPr>
        <w:t xml:space="preserve"> please use A [automatic detection]</w:t>
      </w:r>
      <w:r w:rsidR="009B3C45" w:rsidRPr="00CB5F99">
        <w:rPr>
          <w:rFonts w:ascii="Times New Roman" w:hAnsi="Times New Roman" w:cs="Times New Roman"/>
          <w:color w:val="FF0000"/>
          <w:sz w:val="24"/>
          <w:szCs w:val="24"/>
        </w:rPr>
        <w:t>; various options are given below</w:t>
      </w:r>
    </w:p>
    <w:p w14:paraId="5DB9E1D8" w14:textId="787C379B" w:rsidR="00341C39" w:rsidRPr="00CB5F99" w:rsidRDefault="009B3C45" w:rsidP="00CB5F99">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00341C39" w:rsidRPr="00CB5F99">
        <w:rPr>
          <w:rFonts w:ascii="Times New Roman" w:hAnsi="Times New Roman" w:cs="Times New Roman"/>
          <w:sz w:val="24"/>
          <w:szCs w:val="24"/>
        </w:rPr>
        <w:t>FASTQ variants:</w:t>
      </w:r>
    </w:p>
    <w:p w14:paraId="6F3B39B5" w14:textId="64B2462A"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Sanger (Phred+33, 33 to 73)</w:t>
      </w:r>
    </w:p>
    <w:p w14:paraId="4E21D136"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Solexa (Phred+64, 59 to 104)</w:t>
      </w:r>
    </w:p>
    <w:p w14:paraId="0263D339"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Illumina (1.3+) (Phred+64, 64 to 104)</w:t>
      </w:r>
    </w:p>
    <w:p w14:paraId="4AAAD393"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Illumina (1.5+) (Phred+64, 66 to 104)</w:t>
      </w:r>
    </w:p>
    <w:p w14:paraId="16838C25" w14:textId="77777777" w:rsidR="00AB3742" w:rsidRPr="00CB5F99" w:rsidRDefault="00AB3742" w:rsidP="00CB5F99">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Illumina (1.8+) (Phred+33, 33 to 74)</w:t>
      </w:r>
    </w:p>
    <w:p w14:paraId="54AB5612" w14:textId="313582D3" w:rsidR="00394F94" w:rsidRDefault="009B3C45" w:rsidP="00CB5F99">
      <w:pPr>
        <w:pStyle w:val="NoSpacing"/>
        <w:ind w:left="720"/>
        <w:rPr>
          <w:rFonts w:ascii="Times New Roman" w:hAnsi="Times New Roman" w:cs="Times New Roman"/>
          <w:sz w:val="24"/>
          <w:szCs w:val="24"/>
        </w:rPr>
      </w:pPr>
      <w:r w:rsidRPr="0047165C">
        <w:rPr>
          <w:rFonts w:ascii="Times New Roman" w:hAnsi="Times New Roman" w:cs="Times New Roman"/>
          <w:sz w:val="24"/>
          <w:szCs w:val="24"/>
        </w:rPr>
        <w:t xml:space="preserve">   </w:t>
      </w:r>
      <w:r>
        <w:rPr>
          <w:rFonts w:ascii="Times New Roman" w:hAnsi="Times New Roman" w:cs="Times New Roman"/>
          <w:sz w:val="24"/>
          <w:szCs w:val="24"/>
        </w:rPr>
        <w:t xml:space="preserve">  </w:t>
      </w:r>
      <w:r w:rsidR="00AB3742" w:rsidRPr="00CB5F99">
        <w:rPr>
          <w:rFonts w:ascii="Times New Roman" w:hAnsi="Times New Roman" w:cs="Times New Roman"/>
          <w:sz w:val="24"/>
          <w:szCs w:val="24"/>
        </w:rPr>
        <w:t>A = Automatic detection of FASTQ variant</w:t>
      </w:r>
    </w:p>
    <w:p w14:paraId="28F30A84" w14:textId="77777777" w:rsidR="00394F94" w:rsidRPr="00CB5F99" w:rsidRDefault="00394F94" w:rsidP="00CB5F99">
      <w:pPr>
        <w:pStyle w:val="NoSpacing"/>
        <w:ind w:left="720"/>
        <w:rPr>
          <w:rFonts w:ascii="Times New Roman" w:hAnsi="Times New Roman" w:cs="Times New Roman"/>
          <w:sz w:val="24"/>
          <w:szCs w:val="24"/>
        </w:rPr>
      </w:pPr>
    </w:p>
    <w:p w14:paraId="4405D460" w14:textId="77777777" w:rsidR="00786573" w:rsidRPr="00CB5F99" w:rsidRDefault="00786573" w:rsidP="00CB5F99">
      <w:pPr>
        <w:pStyle w:val="NoSpacing"/>
        <w:numPr>
          <w:ilvl w:val="0"/>
          <w:numId w:val="3"/>
        </w:numPr>
        <w:rPr>
          <w:rFonts w:ascii="Times New Roman" w:hAnsi="Times New Roman" w:cs="Times New Roman"/>
          <w:sz w:val="24"/>
          <w:szCs w:val="24"/>
        </w:rPr>
      </w:pPr>
      <w:r w:rsidRPr="00CB5F99">
        <w:rPr>
          <w:rFonts w:ascii="Times New Roman" w:hAnsi="Times New Roman" w:cs="Times New Roman"/>
          <w:sz w:val="24"/>
          <w:szCs w:val="24"/>
        </w:rPr>
        <w:t xml:space="preserve">-s: -cutOffQualScore (The cut-off value for PHRED quality score for high-quality filtering) </w:t>
      </w:r>
    </w:p>
    <w:p w14:paraId="2EB13E78" w14:textId="77777777" w:rsidR="00AC6DCB" w:rsidRPr="00B7513B" w:rsidRDefault="0078657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14:paraId="60B64208" w14:textId="5FD9C066" w:rsidR="00144C60" w:rsidRDefault="00786573">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r w:rsidR="00E50069">
        <w:rPr>
          <w:rFonts w:ascii="Times New Roman" w:hAnsi="Times New Roman" w:cs="Times New Roman"/>
          <w:sz w:val="24"/>
          <w:szCs w:val="24"/>
        </w:rPr>
        <w:t xml:space="preserve">; </w:t>
      </w:r>
      <w:r w:rsidR="00E50069" w:rsidRPr="00E50069">
        <w:rPr>
          <w:rFonts w:ascii="Times New Roman" w:hAnsi="Times New Roman" w:cs="Times New Roman"/>
          <w:b/>
          <w:i/>
          <w:sz w:val="24"/>
          <w:szCs w:val="24"/>
        </w:rPr>
        <w:t xml:space="preserve">provide name </w:t>
      </w:r>
      <w:r w:rsidR="00E50069">
        <w:rPr>
          <w:rFonts w:ascii="Times New Roman" w:hAnsi="Times New Roman" w:cs="Times New Roman"/>
          <w:sz w:val="24"/>
          <w:szCs w:val="24"/>
        </w:rPr>
        <w:t>(filter here)</w:t>
      </w:r>
    </w:p>
    <w:p w14:paraId="4B100ED6" w14:textId="77777777" w:rsidR="003E1424" w:rsidRDefault="003E1424" w:rsidP="003E1424">
      <w:pPr>
        <w:pStyle w:val="ListParagraph"/>
        <w:rPr>
          <w:rFonts w:ascii="Times New Roman" w:hAnsi="Times New Roman" w:cs="Times New Roman"/>
          <w:sz w:val="24"/>
          <w:szCs w:val="24"/>
        </w:rPr>
      </w:pPr>
    </w:p>
    <w:p w14:paraId="0C93ADE8" w14:textId="6CE8A1C8" w:rsidR="004E571C" w:rsidRPr="008F73BF" w:rsidRDefault="00F22B12" w:rsidP="00F22B12">
      <w:pPr>
        <w:rPr>
          <w:rFonts w:ascii="Courier New" w:hAnsi="Courier New" w:cs="Courier New"/>
          <w:b/>
          <w:bCs/>
          <w:color w:val="FF0000"/>
          <w:sz w:val="16"/>
          <w:szCs w:val="16"/>
        </w:rPr>
      </w:pPr>
      <w:r w:rsidRPr="008F73BF">
        <w:rPr>
          <w:rFonts w:ascii="Times New Roman" w:hAnsi="Times New Roman" w:cs="Times New Roman"/>
          <w:color w:val="FF0000"/>
          <w:sz w:val="24"/>
          <w:szCs w:val="24"/>
        </w:rPr>
        <w:t xml:space="preserve">Note: </w:t>
      </w:r>
      <w:r w:rsidR="00456609" w:rsidRPr="00CB5F99">
        <w:rPr>
          <w:rFonts w:ascii="Times New Roman" w:hAnsi="Times New Roman" w:cs="Times New Roman"/>
          <w:color w:val="FF0000"/>
          <w:sz w:val="24"/>
          <w:szCs w:val="24"/>
        </w:rPr>
        <w:t xml:space="preserve">Check here:   Inside *_stat file </w:t>
      </w:r>
      <w:r w:rsidR="00456609" w:rsidRPr="008F73BF">
        <w:rPr>
          <w:rFonts w:ascii="Times New Roman" w:hAnsi="Times New Roman" w:cs="Times New Roman"/>
          <w:color w:val="FF0000"/>
          <w:sz w:val="24"/>
          <w:szCs w:val="24"/>
        </w:rPr>
        <w:t xml:space="preserve">that </w:t>
      </w:r>
      <w:r w:rsidR="004E571C" w:rsidRPr="008F73BF">
        <w:rPr>
          <w:rFonts w:ascii="Times New Roman" w:hAnsi="Times New Roman" w:cs="Times New Roman"/>
          <w:i/>
          <w:iCs/>
          <w:color w:val="FF0000"/>
          <w:sz w:val="24"/>
          <w:szCs w:val="24"/>
        </w:rPr>
        <w:t>Percentage of HQ filtered reads</w:t>
      </w:r>
      <w:r w:rsidR="004E571C" w:rsidRPr="008F73BF">
        <w:rPr>
          <w:rFonts w:ascii="Times New Roman" w:hAnsi="Times New Roman" w:cs="Times New Roman"/>
          <w:color w:val="FF0000"/>
          <w:sz w:val="24"/>
          <w:szCs w:val="24"/>
        </w:rPr>
        <w:t xml:space="preserve">” should be greater than 50 percent; if not </w:t>
      </w:r>
      <w:r w:rsidR="006614D9">
        <w:rPr>
          <w:rFonts w:ascii="Times New Roman" w:hAnsi="Times New Roman" w:cs="Times New Roman"/>
          <w:color w:val="FF0000"/>
          <w:sz w:val="24"/>
          <w:szCs w:val="24"/>
        </w:rPr>
        <w:t xml:space="preserve">then </w:t>
      </w:r>
      <w:r w:rsidR="004E571C" w:rsidRPr="008F73BF">
        <w:rPr>
          <w:rFonts w:ascii="Times New Roman" w:hAnsi="Times New Roman" w:cs="Times New Roman"/>
          <w:color w:val="FF0000"/>
          <w:sz w:val="24"/>
          <w:szCs w:val="24"/>
        </w:rPr>
        <w:t xml:space="preserve">exit with </w:t>
      </w:r>
      <w:r w:rsidR="00691EA2">
        <w:rPr>
          <w:rFonts w:ascii="Times New Roman" w:hAnsi="Times New Roman" w:cs="Times New Roman"/>
          <w:color w:val="FF0000"/>
          <w:sz w:val="24"/>
          <w:szCs w:val="24"/>
        </w:rPr>
        <w:t xml:space="preserve">a </w:t>
      </w:r>
      <w:r w:rsidR="004E571C" w:rsidRPr="008F73BF">
        <w:rPr>
          <w:rFonts w:ascii="Times New Roman" w:hAnsi="Times New Roman" w:cs="Times New Roman"/>
          <w:color w:val="FF0000"/>
          <w:sz w:val="24"/>
          <w:szCs w:val="24"/>
        </w:rPr>
        <w:t>message that “greater than 50% of reads filtered out (data is of bad quality)</w:t>
      </w:r>
      <w:r w:rsidR="004E571C" w:rsidRPr="008F73BF">
        <w:rPr>
          <w:rFonts w:ascii="Courier New" w:hAnsi="Courier New" w:cs="Courier New"/>
          <w:b/>
          <w:bCs/>
          <w:color w:val="FF0000"/>
          <w:sz w:val="16"/>
          <w:szCs w:val="16"/>
        </w:rPr>
        <w:t xml:space="preserve">   </w:t>
      </w:r>
    </w:p>
    <w:p w14:paraId="7C5A342B" w14:textId="1AAA5F4C" w:rsidR="00456609" w:rsidRPr="00CB5F99" w:rsidRDefault="004E571C" w:rsidP="00174E4D">
      <w:pPr>
        <w:rPr>
          <w:rFonts w:ascii="Times New Roman" w:hAnsi="Times New Roman" w:cs="Times New Roman"/>
          <w:b/>
          <w:color w:val="FF0000"/>
          <w:sz w:val="24"/>
          <w:szCs w:val="24"/>
        </w:rPr>
      </w:pPr>
      <w:r w:rsidRPr="00CB5F99">
        <w:rPr>
          <w:rFonts w:ascii="Times New Roman" w:hAnsi="Times New Roman" w:cs="Times New Roman"/>
          <w:b/>
          <w:bCs/>
          <w:color w:val="FF0000"/>
          <w:sz w:val="24"/>
          <w:szCs w:val="24"/>
        </w:rPr>
        <w:t xml:space="preserve">Snippet of *_stat file:  </w:t>
      </w:r>
    </w:p>
    <w:p w14:paraId="205EF6F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Library type                   Paired-end</w:t>
      </w:r>
    </w:p>
    <w:p w14:paraId="7634A86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Input files                    data_1.fastq  data_2.fastq</w:t>
      </w:r>
    </w:p>
    <w:p w14:paraId="5D2D9FB5"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Primer/Adaptor library         Paired End DNA Library</w:t>
      </w:r>
    </w:p>
    <w:p w14:paraId="3A54BB3F"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Cut-off read length for HQ     70%</w:t>
      </w:r>
    </w:p>
    <w:p w14:paraId="5FA0273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Cut-off quality score          30</w:t>
      </w:r>
    </w:p>
    <w:p w14:paraId="1E0D663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Only statistics                Off</w:t>
      </w:r>
    </w:p>
    <w:p w14:paraId="031606EC"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Number of CPUs                 12</w:t>
      </w:r>
    </w:p>
    <w:p w14:paraId="7F144A25" w14:textId="77777777" w:rsidR="00456609" w:rsidRPr="00CB5F99" w:rsidRDefault="00456609" w:rsidP="00456609">
      <w:pPr>
        <w:pStyle w:val="ListParagraph"/>
        <w:rPr>
          <w:rFonts w:ascii="Courier New" w:hAnsi="Courier New" w:cs="Courier New"/>
          <w:sz w:val="16"/>
          <w:szCs w:val="16"/>
        </w:rPr>
      </w:pPr>
    </w:p>
    <w:p w14:paraId="486D7969" w14:textId="77777777" w:rsidR="00456609" w:rsidRPr="00CB5F99" w:rsidRDefault="00456609" w:rsidP="00456609">
      <w:pPr>
        <w:pStyle w:val="ListParagraph"/>
        <w:rPr>
          <w:rFonts w:ascii="Courier New" w:hAnsi="Courier New" w:cs="Courier New"/>
          <w:sz w:val="16"/>
          <w:szCs w:val="16"/>
        </w:rPr>
      </w:pPr>
    </w:p>
    <w:p w14:paraId="2AD7873D"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QC statistics</w:t>
      </w:r>
    </w:p>
    <w:p w14:paraId="296BFDB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w:t>
      </w:r>
    </w:p>
    <w:p w14:paraId="2EF00A3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w:t>
      </w:r>
    </w:p>
    <w:p w14:paraId="49C4286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reads                           33912757             33912757</w:t>
      </w:r>
    </w:p>
    <w:p w14:paraId="054E19FC"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reads                             91.15%               91.15%</w:t>
      </w:r>
    </w:p>
    <w:p w14:paraId="20479EFB"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w:t>
      </w:r>
    </w:p>
    <w:p w14:paraId="76AAD321"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in HQ reads                  2577369532           2577369532</w:t>
      </w:r>
    </w:p>
    <w:p w14:paraId="127291ED"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in HQ reads               2518231490           2518391414</w:t>
      </w:r>
    </w:p>
    <w:p w14:paraId="5054EB0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in HQ reads                 97.71%               97.71%</w:t>
      </w:r>
    </w:p>
    <w:p w14:paraId="64C8E1F3"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Number of Primer/Adaptor contaminated HQ reads     3023                 22</w:t>
      </w:r>
    </w:p>
    <w:p w14:paraId="09911DE4"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filtered reads                  33909713             33909713</w:t>
      </w:r>
    </w:p>
    <w:p w14:paraId="1F347BE9" w14:textId="77777777" w:rsidR="00456609" w:rsidRPr="00CB5F99" w:rsidRDefault="00456609" w:rsidP="00456609">
      <w:pPr>
        <w:pStyle w:val="ListParagraph"/>
        <w:rPr>
          <w:rFonts w:ascii="Courier New" w:hAnsi="Courier New" w:cs="Courier New"/>
          <w:b/>
          <w:sz w:val="16"/>
          <w:szCs w:val="16"/>
        </w:rPr>
      </w:pPr>
      <w:r w:rsidRPr="00CB5F99">
        <w:rPr>
          <w:rFonts w:ascii="Courier New" w:hAnsi="Courier New" w:cs="Courier New"/>
          <w:b/>
          <w:sz w:val="16"/>
          <w:szCs w:val="16"/>
        </w:rPr>
        <w:t xml:space="preserve">  </w:t>
      </w:r>
      <w:r w:rsidRPr="00CB5F99">
        <w:rPr>
          <w:rFonts w:ascii="Courier New" w:hAnsi="Courier New" w:cs="Courier New"/>
          <w:b/>
          <w:color w:val="7030A0"/>
          <w:sz w:val="16"/>
          <w:szCs w:val="16"/>
        </w:rPr>
        <w:t>Percentage of HQ filtered reads                    91.14%               91.14%</w:t>
      </w:r>
    </w:p>
    <w:p w14:paraId="3B826972" w14:textId="77777777" w:rsidR="00456609" w:rsidRPr="00CB5F99" w:rsidRDefault="00456609" w:rsidP="00456609">
      <w:pPr>
        <w:pStyle w:val="ListParagraph"/>
        <w:rPr>
          <w:rFonts w:ascii="Courier New" w:hAnsi="Courier New" w:cs="Courier New"/>
          <w:sz w:val="16"/>
          <w:szCs w:val="16"/>
        </w:rPr>
      </w:pPr>
    </w:p>
    <w:p w14:paraId="1513FF0D" w14:textId="77777777" w:rsidR="00456609" w:rsidRPr="00CB5F99" w:rsidRDefault="00456609" w:rsidP="00456609">
      <w:pPr>
        <w:pStyle w:val="ListParagraph"/>
        <w:rPr>
          <w:rFonts w:ascii="Courier New" w:hAnsi="Courier New" w:cs="Courier New"/>
          <w:sz w:val="16"/>
          <w:szCs w:val="16"/>
        </w:rPr>
      </w:pPr>
    </w:p>
    <w:p w14:paraId="3B2C57E3"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Detailed QC statistics</w:t>
      </w:r>
    </w:p>
    <w:p w14:paraId="2F3461DA"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          data_1.fastq_filtered  data_2.fastq_filtered</w:t>
      </w:r>
    </w:p>
    <w:p w14:paraId="079ABF7E"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Minimum read length                            76                    76                    76                    76</w:t>
      </w:r>
    </w:p>
    <w:p w14:paraId="56B0E956"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Maximum read length                            76                    76                    76                    76</w:t>
      </w:r>
    </w:p>
    <w:p w14:paraId="5BF47AA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Average read length                            76.00                 76.00                 76.00                 76.00</w:t>
      </w:r>
    </w:p>
    <w:p w14:paraId="4D1266E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              33909713              33909713</w:t>
      </w:r>
    </w:p>
    <w:p w14:paraId="5601BC80"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with non-ATGC bases      870598                309108                713977                247870</w:t>
      </w:r>
    </w:p>
    <w:p w14:paraId="1BA95085"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reads with non-ATGC bases        2.34%                 0.83%                 2.11%                 0.73%</w:t>
      </w:r>
    </w:p>
    <w:p w14:paraId="4982C5DF"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            2577138188            2577138188</w:t>
      </w:r>
    </w:p>
    <w:p w14:paraId="38EDE7C2"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2669093673            2665709183            2518010286            2518167765</w:t>
      </w:r>
    </w:p>
    <w:p w14:paraId="19E0DEF6"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94.39%                94.27%                97.71%                97.71%</w:t>
      </w:r>
    </w:p>
    <w:p w14:paraId="62D642E8" w14:textId="77777777"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Total number of non-ATGC bases                 901356                694930                715483                321321</w:t>
      </w:r>
    </w:p>
    <w:p w14:paraId="2B9042F1" w14:textId="50D19952" w:rsidR="00456609" w:rsidRPr="00CB5F99" w:rsidRDefault="00456609" w:rsidP="00456609">
      <w:pPr>
        <w:pStyle w:val="ListParagraph"/>
        <w:rPr>
          <w:rFonts w:ascii="Courier New" w:hAnsi="Courier New" w:cs="Courier New"/>
          <w:sz w:val="16"/>
          <w:szCs w:val="16"/>
        </w:rPr>
      </w:pPr>
      <w:r w:rsidRPr="00CB5F99">
        <w:rPr>
          <w:rFonts w:ascii="Courier New" w:hAnsi="Courier New" w:cs="Courier New"/>
          <w:sz w:val="16"/>
          <w:szCs w:val="16"/>
        </w:rPr>
        <w:t xml:space="preserve">  Percentage of non-ATGC bases                   0.03%                 0.02%                 0.03%                 0.01%</w:t>
      </w:r>
    </w:p>
    <w:p w14:paraId="4E1134FA" w14:textId="77777777" w:rsidR="00456609" w:rsidRDefault="00456609" w:rsidP="006D2814">
      <w:pPr>
        <w:rPr>
          <w:rFonts w:ascii="Times New Roman" w:hAnsi="Times New Roman" w:cs="Times New Roman"/>
          <w:b/>
          <w:sz w:val="24"/>
          <w:szCs w:val="24"/>
        </w:rPr>
      </w:pPr>
    </w:p>
    <w:p w14:paraId="42161117" w14:textId="77777777" w:rsidR="006D2814" w:rsidRPr="006D2814" w:rsidRDefault="004E2E5E" w:rsidP="006D2814">
      <w:pPr>
        <w:rPr>
          <w:rFonts w:ascii="Times New Roman" w:hAnsi="Times New Roman" w:cs="Times New Roman"/>
          <w:b/>
          <w:sz w:val="24"/>
          <w:szCs w:val="24"/>
        </w:rPr>
      </w:pPr>
      <w:r>
        <w:rPr>
          <w:rFonts w:ascii="Times New Roman" w:hAnsi="Times New Roman" w:cs="Times New Roman"/>
          <w:b/>
          <w:sz w:val="24"/>
          <w:szCs w:val="24"/>
        </w:rPr>
        <w:t>1.2</w:t>
      </w:r>
      <w:r w:rsidR="006D2814" w:rsidRPr="006D2814">
        <w:rPr>
          <w:rFonts w:ascii="Times New Roman" w:hAnsi="Times New Roman" w:cs="Times New Roman"/>
          <w:b/>
          <w:sz w:val="24"/>
          <w:szCs w:val="24"/>
        </w:rPr>
        <w:t xml:space="preserve"> </w:t>
      </w:r>
      <w:r w:rsidR="006D2814">
        <w:rPr>
          <w:rFonts w:ascii="Times New Roman" w:hAnsi="Times New Roman" w:cs="Times New Roman"/>
          <w:b/>
          <w:sz w:val="24"/>
          <w:szCs w:val="24"/>
        </w:rPr>
        <w:t>Quality based trimming</w:t>
      </w:r>
      <w:r w:rsidR="006D2814" w:rsidRPr="006D2814">
        <w:rPr>
          <w:rFonts w:ascii="Times New Roman" w:hAnsi="Times New Roman" w:cs="Times New Roman"/>
          <w:b/>
          <w:sz w:val="24"/>
          <w:szCs w:val="24"/>
        </w:rPr>
        <w:t xml:space="preserve"> </w:t>
      </w:r>
      <w:r w:rsidR="002009A4">
        <w:rPr>
          <w:rFonts w:ascii="Times New Roman" w:hAnsi="Times New Roman" w:cs="Times New Roman"/>
          <w:b/>
          <w:sz w:val="24"/>
          <w:szCs w:val="24"/>
        </w:rPr>
        <w:t>of filtered files</w:t>
      </w:r>
    </w:p>
    <w:p w14:paraId="639A8807" w14:textId="77777777" w:rsidR="00581608" w:rsidRDefault="00581608">
      <w:pPr>
        <w:rPr>
          <w:rFonts w:ascii="Courier New" w:hAnsi="Courier New" w:cs="Courier New"/>
          <w:sz w:val="20"/>
          <w:szCs w:val="20"/>
        </w:rPr>
      </w:pPr>
      <w:r>
        <w:rPr>
          <w:rFonts w:ascii="Times New Roman" w:hAnsi="Times New Roman" w:cs="Times New Roman"/>
          <w:b/>
          <w:sz w:val="24"/>
          <w:szCs w:val="24"/>
        </w:rPr>
        <w:t>Usage:</w:t>
      </w:r>
    </w:p>
    <w:p w14:paraId="3A616B3B" w14:textId="6C19CCE6" w:rsidR="00D840A4" w:rsidRDefault="00D840A4" w:rsidP="00D840A4">
      <w:pPr>
        <w:rPr>
          <w:rFonts w:ascii="Courier New" w:hAnsi="Courier New" w:cs="Courier New"/>
          <w:sz w:val="20"/>
          <w:szCs w:val="20"/>
        </w:rPr>
      </w:pPr>
      <w:r w:rsidRPr="002E5EB1">
        <w:rPr>
          <w:rFonts w:ascii="Courier New" w:hAnsi="Courier New" w:cs="Courier New"/>
          <w:sz w:val="20"/>
          <w:szCs w:val="20"/>
        </w:rPr>
        <w:t xml:space="preserve">TrimmingReads.pl –i </w:t>
      </w:r>
      <w:r w:rsidR="00A64705">
        <w:rPr>
          <w:rFonts w:ascii="Courier New" w:hAnsi="Courier New" w:cs="Courier New"/>
          <w:sz w:val="20"/>
          <w:szCs w:val="20"/>
        </w:rPr>
        <w:t>&lt;</w:t>
      </w:r>
      <w:r w:rsidR="00FA6F51">
        <w:rPr>
          <w:rFonts w:ascii="Courier New" w:hAnsi="Courier New" w:cs="Courier New"/>
          <w:sz w:val="20"/>
          <w:szCs w:val="20"/>
        </w:rPr>
        <w:t>filter/</w:t>
      </w:r>
      <w:r w:rsidRPr="002E5EB1">
        <w:rPr>
          <w:rFonts w:ascii="Courier New" w:hAnsi="Courier New" w:cs="Courier New"/>
          <w:sz w:val="20"/>
          <w:szCs w:val="20"/>
        </w:rPr>
        <w:t>read1.fastq_filtered</w:t>
      </w:r>
      <w:r w:rsidR="00AD07D8">
        <w:rPr>
          <w:rFonts w:ascii="Courier New" w:hAnsi="Courier New" w:cs="Courier New"/>
          <w:sz w:val="20"/>
          <w:szCs w:val="20"/>
        </w:rPr>
        <w:t>&gt;</w:t>
      </w:r>
      <w:r w:rsidRPr="002E5EB1">
        <w:rPr>
          <w:rFonts w:ascii="Courier New" w:hAnsi="Courier New" w:cs="Courier New"/>
          <w:sz w:val="20"/>
          <w:szCs w:val="20"/>
        </w:rPr>
        <w:t xml:space="preserve">  -irev </w:t>
      </w:r>
      <w:r w:rsidR="00A64705">
        <w:rPr>
          <w:rFonts w:ascii="Courier New" w:hAnsi="Courier New" w:cs="Courier New"/>
          <w:sz w:val="20"/>
          <w:szCs w:val="20"/>
        </w:rPr>
        <w:t>&lt;</w:t>
      </w:r>
      <w:r w:rsidR="00FA6F51">
        <w:rPr>
          <w:rFonts w:ascii="Courier New" w:hAnsi="Courier New" w:cs="Courier New"/>
          <w:sz w:val="20"/>
          <w:szCs w:val="20"/>
        </w:rPr>
        <w:t>filter/</w:t>
      </w:r>
      <w:r>
        <w:rPr>
          <w:rFonts w:ascii="Courier New" w:hAnsi="Courier New" w:cs="Courier New"/>
          <w:sz w:val="20"/>
          <w:szCs w:val="20"/>
        </w:rPr>
        <w:t>read2.fastq_filtered</w:t>
      </w:r>
      <w:r w:rsidR="00AD07D8">
        <w:rPr>
          <w:rFonts w:ascii="Courier New" w:hAnsi="Courier New" w:cs="Courier New"/>
          <w:sz w:val="20"/>
          <w:szCs w:val="20"/>
        </w:rPr>
        <w:t>&gt;</w:t>
      </w:r>
      <w:r>
        <w:rPr>
          <w:rFonts w:ascii="Courier New" w:hAnsi="Courier New" w:cs="Courier New"/>
          <w:sz w:val="20"/>
          <w:szCs w:val="20"/>
        </w:rPr>
        <w:t xml:space="preserve">  –q 30   </w:t>
      </w:r>
    </w:p>
    <w:p w14:paraId="465B857C" w14:textId="77777777" w:rsidR="00D840A4" w:rsidRDefault="00605746">
      <w:pPr>
        <w:rPr>
          <w:rFonts w:ascii="Times New Roman" w:hAnsi="Times New Roman" w:cs="Times New Roman"/>
          <w:b/>
          <w:sz w:val="24"/>
          <w:szCs w:val="24"/>
        </w:rPr>
      </w:pPr>
      <w:r w:rsidRPr="00605746">
        <w:rPr>
          <w:rFonts w:ascii="Times New Roman" w:hAnsi="Times New Roman" w:cs="Times New Roman"/>
          <w:b/>
          <w:sz w:val="24"/>
          <w:szCs w:val="24"/>
        </w:rPr>
        <w:t>Input:</w:t>
      </w:r>
    </w:p>
    <w:p w14:paraId="401CB1BA" w14:textId="26EF4B3A" w:rsidR="005C7DE6" w:rsidRPr="00B3628A" w:rsidRDefault="005C7DE6" w:rsidP="000D4453">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00AD07D8" w:rsidRPr="00D01B9C">
        <w:rPr>
          <w:rFonts w:ascii="Times New Roman" w:hAnsi="Times New Roman" w:cs="Times New Roman"/>
          <w:sz w:val="24"/>
          <w:szCs w:val="24"/>
        </w:rPr>
        <w:t>file</w:t>
      </w:r>
      <w:r w:rsidR="004E2D6F" w:rsidRPr="00B3628A">
        <w:rPr>
          <w:rFonts w:ascii="Times New Roman" w:hAnsi="Times New Roman" w:cs="Times New Roman"/>
          <w:sz w:val="24"/>
          <w:szCs w:val="24"/>
        </w:rPr>
        <w:t xml:space="preserve"> with paired end intact after filtering [required]</w:t>
      </w:r>
    </w:p>
    <w:p w14:paraId="2E12F452" w14:textId="77777777" w:rsidR="00AD07D8" w:rsidRDefault="00AD07D8" w:rsidP="000D4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00D10914" w:rsidRPr="00B3628A">
        <w:rPr>
          <w:rFonts w:ascii="Times New Roman" w:hAnsi="Times New Roman" w:cs="Times New Roman"/>
          <w:sz w:val="24"/>
          <w:szCs w:val="24"/>
        </w:rPr>
        <w:t xml:space="preserve">with paired end intact after filtering </w:t>
      </w:r>
      <w:r w:rsidR="00D10914">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14:paraId="7D335C66" w14:textId="77777777" w:rsidR="00AB31BE" w:rsidRDefault="00AB31BE" w:rsidP="00CB5F99">
      <w:pPr>
        <w:rPr>
          <w:rFonts w:ascii="Times New Roman" w:hAnsi="Times New Roman" w:cs="Times New Roman"/>
          <w:sz w:val="24"/>
          <w:szCs w:val="24"/>
        </w:rPr>
      </w:pPr>
    </w:p>
    <w:p w14:paraId="27DAF195" w14:textId="3A43EC13" w:rsidR="005C7DE6" w:rsidRDefault="005C7DE6" w:rsidP="00423A1A">
      <w:pPr>
        <w:tabs>
          <w:tab w:val="left" w:pos="1029"/>
        </w:tabs>
        <w:rPr>
          <w:rFonts w:ascii="Times New Roman" w:hAnsi="Times New Roman" w:cs="Times New Roman"/>
          <w:b/>
          <w:sz w:val="24"/>
          <w:szCs w:val="24"/>
        </w:rPr>
      </w:pPr>
      <w:r>
        <w:rPr>
          <w:rFonts w:ascii="Times New Roman" w:hAnsi="Times New Roman" w:cs="Times New Roman"/>
          <w:b/>
          <w:sz w:val="24"/>
          <w:szCs w:val="24"/>
        </w:rPr>
        <w:lastRenderedPageBreak/>
        <w:t>Output:</w:t>
      </w:r>
    </w:p>
    <w:p w14:paraId="15729FC6" w14:textId="2ED6179E"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sidR="0031246F">
        <w:rPr>
          <w:rFonts w:ascii="Times New Roman" w:hAnsi="Times New Roman" w:cs="Times New Roman"/>
          <w:sz w:val="24"/>
          <w:szCs w:val="24"/>
        </w:rPr>
        <w:t>(here)</w:t>
      </w:r>
      <w:r w:rsidR="00956BA8">
        <w:rPr>
          <w:rFonts w:ascii="Times New Roman" w:hAnsi="Times New Roman" w:cs="Times New Roman"/>
          <w:sz w:val="24"/>
          <w:szCs w:val="24"/>
        </w:rPr>
        <w:t xml:space="preserve"> </w:t>
      </w:r>
    </w:p>
    <w:p w14:paraId="69681CB5" w14:textId="5F3369F4" w:rsidR="005C7DE6" w:rsidRPr="00B209B3" w:rsidRDefault="005C7DE6" w:rsidP="000D4453">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sidR="0031246F">
        <w:rPr>
          <w:rFonts w:ascii="Times New Roman" w:hAnsi="Times New Roman" w:cs="Times New Roman"/>
          <w:sz w:val="24"/>
          <w:szCs w:val="24"/>
        </w:rPr>
        <w:t xml:space="preserve">  (here)</w:t>
      </w:r>
      <w:r w:rsidR="00CB68EC">
        <w:rPr>
          <w:rFonts w:ascii="Times New Roman" w:hAnsi="Times New Roman" w:cs="Times New Roman"/>
          <w:sz w:val="24"/>
          <w:szCs w:val="24"/>
        </w:rPr>
        <w:t xml:space="preserve"> </w:t>
      </w:r>
    </w:p>
    <w:p w14:paraId="5A224B48" w14:textId="77777777" w:rsidR="005C7DE6" w:rsidRPr="00F715EB" w:rsidRDefault="005C7DE6" w:rsidP="005C7DE6">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14:paraId="70AEE8D6" w14:textId="77777777"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 &lt;Forward read/sequence file&gt;</w:t>
      </w:r>
    </w:p>
    <w:p w14:paraId="0127583A" w14:textId="77777777" w:rsidR="005C7DE6" w:rsidRPr="00B7513B"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-irev &lt;Reverse read/sequence file of paired-end data&gt;</w:t>
      </w:r>
    </w:p>
    <w:p w14:paraId="5D704D8F" w14:textId="77777777" w:rsidR="005C7DE6" w:rsidRPr="00175DFA" w:rsidRDefault="005C7DE6" w:rsidP="000D4453">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-qualCutOff &lt;Integer&gt; (Only for FASTQ files)</w:t>
      </w:r>
      <w:r w:rsidR="00175DFA">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14:paraId="48D1E420" w14:textId="77777777" w:rsidR="000441EA" w:rsidRDefault="000947B3" w:rsidP="000947B3">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14:paraId="37298DFF" w14:textId="77777777" w:rsidR="000947B3" w:rsidRPr="00781A7B" w:rsidRDefault="000947B3" w:rsidP="000947B3">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sidR="007D4D1B">
        <w:rPr>
          <w:rFonts w:ascii="Times New Roman" w:hAnsi="Times New Roman" w:cs="Times New Roman"/>
          <w:sz w:val="24"/>
          <w:szCs w:val="24"/>
        </w:rPr>
        <w:t>(</w:t>
      </w:r>
      <w:r w:rsidRPr="00781A7B">
        <w:rPr>
          <w:rFonts w:ascii="Times New Roman" w:hAnsi="Times New Roman" w:cs="Times New Roman"/>
          <w:sz w:val="24"/>
          <w:szCs w:val="24"/>
        </w:rPr>
        <w:t>201</w:t>
      </w:r>
      <w:r w:rsidR="007D4D1B">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sidR="007D4D1B">
        <w:rPr>
          <w:rFonts w:ascii="Times New Roman" w:hAnsi="Times New Roman" w:cs="Times New Roman"/>
          <w:sz w:val="24"/>
          <w:szCs w:val="24"/>
        </w:rPr>
        <w:t xml:space="preserve">. </w:t>
      </w:r>
      <w:r w:rsidR="007D4D1B" w:rsidRPr="007D4D1B">
        <w:rPr>
          <w:rFonts w:ascii="Times New Roman" w:hAnsi="Times New Roman" w:cs="Times New Roman"/>
          <w:i/>
          <w:sz w:val="24"/>
          <w:szCs w:val="24"/>
        </w:rPr>
        <w:t>PloS</w:t>
      </w:r>
      <w:r w:rsidR="007D4D1B">
        <w:rPr>
          <w:rFonts w:ascii="Times New Roman" w:hAnsi="Times New Roman" w:cs="Times New Roman"/>
          <w:i/>
          <w:sz w:val="24"/>
          <w:szCs w:val="24"/>
        </w:rPr>
        <w:t xml:space="preserve"> </w:t>
      </w:r>
      <w:r w:rsidR="007D4D1B" w:rsidRPr="007D4D1B">
        <w:rPr>
          <w:rFonts w:ascii="Times New Roman" w:hAnsi="Times New Roman" w:cs="Times New Roman"/>
          <w:i/>
          <w:sz w:val="24"/>
          <w:szCs w:val="24"/>
        </w:rPr>
        <w:t>ONE</w:t>
      </w:r>
    </w:p>
    <w:p w14:paraId="50393877" w14:textId="77777777" w:rsidR="000947B3" w:rsidRDefault="000947B3">
      <w:pPr>
        <w:rPr>
          <w:rFonts w:ascii="Times New Roman" w:hAnsi="Times New Roman" w:cs="Times New Roman"/>
          <w:b/>
          <w:sz w:val="24"/>
          <w:szCs w:val="24"/>
        </w:rPr>
      </w:pPr>
    </w:p>
    <w:p w14:paraId="54698505" w14:textId="77777777" w:rsidR="009B7708" w:rsidRDefault="009B7708">
      <w:pPr>
        <w:rPr>
          <w:rFonts w:ascii="Times New Roman" w:hAnsi="Times New Roman" w:cs="Times New Roman"/>
          <w:b/>
          <w:sz w:val="24"/>
          <w:szCs w:val="24"/>
        </w:rPr>
      </w:pPr>
    </w:p>
    <w:p w14:paraId="1ED94A24" w14:textId="77777777" w:rsidR="00394F94" w:rsidRDefault="00394F94">
      <w:pPr>
        <w:rPr>
          <w:rFonts w:ascii="Times New Roman" w:hAnsi="Times New Roman" w:cs="Times New Roman"/>
          <w:b/>
          <w:sz w:val="24"/>
          <w:szCs w:val="24"/>
        </w:rPr>
      </w:pPr>
    </w:p>
    <w:p w14:paraId="10FE165B" w14:textId="77777777" w:rsidR="00394F94" w:rsidRDefault="00394F94">
      <w:pPr>
        <w:rPr>
          <w:rFonts w:ascii="Times New Roman" w:hAnsi="Times New Roman" w:cs="Times New Roman"/>
          <w:b/>
          <w:sz w:val="24"/>
          <w:szCs w:val="24"/>
        </w:rPr>
      </w:pPr>
    </w:p>
    <w:p w14:paraId="7EAC5B46" w14:textId="77777777" w:rsidR="00394F94" w:rsidRDefault="00394F94">
      <w:pPr>
        <w:rPr>
          <w:rFonts w:ascii="Times New Roman" w:hAnsi="Times New Roman" w:cs="Times New Roman"/>
          <w:b/>
          <w:sz w:val="24"/>
          <w:szCs w:val="24"/>
        </w:rPr>
      </w:pPr>
    </w:p>
    <w:p w14:paraId="353691CE" w14:textId="77777777" w:rsidR="00394F94" w:rsidRDefault="00394F94">
      <w:pPr>
        <w:rPr>
          <w:rFonts w:ascii="Times New Roman" w:hAnsi="Times New Roman" w:cs="Times New Roman"/>
          <w:b/>
          <w:sz w:val="24"/>
          <w:szCs w:val="24"/>
        </w:rPr>
      </w:pPr>
    </w:p>
    <w:p w14:paraId="09844B9B" w14:textId="77777777" w:rsidR="00394F94" w:rsidRDefault="00394F94">
      <w:pPr>
        <w:rPr>
          <w:rFonts w:ascii="Times New Roman" w:hAnsi="Times New Roman" w:cs="Times New Roman"/>
          <w:b/>
          <w:sz w:val="24"/>
          <w:szCs w:val="24"/>
        </w:rPr>
      </w:pPr>
    </w:p>
    <w:p w14:paraId="33551C87" w14:textId="77777777" w:rsidR="00394F94" w:rsidRDefault="00394F94">
      <w:pPr>
        <w:rPr>
          <w:rFonts w:ascii="Times New Roman" w:hAnsi="Times New Roman" w:cs="Times New Roman"/>
          <w:b/>
          <w:sz w:val="24"/>
          <w:szCs w:val="24"/>
        </w:rPr>
      </w:pPr>
    </w:p>
    <w:p w14:paraId="633428C1" w14:textId="77777777" w:rsidR="00394F94" w:rsidRDefault="00394F94">
      <w:pPr>
        <w:rPr>
          <w:rFonts w:ascii="Times New Roman" w:hAnsi="Times New Roman" w:cs="Times New Roman"/>
          <w:b/>
          <w:sz w:val="24"/>
          <w:szCs w:val="24"/>
        </w:rPr>
      </w:pPr>
    </w:p>
    <w:p w14:paraId="630C596A" w14:textId="77777777" w:rsidR="00394F94" w:rsidRDefault="00394F94">
      <w:pPr>
        <w:rPr>
          <w:rFonts w:ascii="Times New Roman" w:hAnsi="Times New Roman" w:cs="Times New Roman"/>
          <w:b/>
          <w:sz w:val="24"/>
          <w:szCs w:val="24"/>
        </w:rPr>
      </w:pPr>
    </w:p>
    <w:p w14:paraId="6BCF2786" w14:textId="77777777" w:rsidR="00394F94" w:rsidRDefault="00394F94">
      <w:pPr>
        <w:rPr>
          <w:rFonts w:ascii="Times New Roman" w:hAnsi="Times New Roman" w:cs="Times New Roman"/>
          <w:b/>
          <w:sz w:val="24"/>
          <w:szCs w:val="24"/>
        </w:rPr>
      </w:pPr>
    </w:p>
    <w:p w14:paraId="052C2EBA" w14:textId="77777777" w:rsidR="00394F94" w:rsidRDefault="00394F94">
      <w:pPr>
        <w:rPr>
          <w:rFonts w:ascii="Times New Roman" w:hAnsi="Times New Roman" w:cs="Times New Roman"/>
          <w:b/>
          <w:sz w:val="24"/>
          <w:szCs w:val="24"/>
        </w:rPr>
      </w:pPr>
    </w:p>
    <w:p w14:paraId="0B095065" w14:textId="77777777" w:rsidR="00394F94" w:rsidRDefault="00394F94">
      <w:pPr>
        <w:rPr>
          <w:rFonts w:ascii="Times New Roman" w:hAnsi="Times New Roman" w:cs="Times New Roman"/>
          <w:b/>
          <w:sz w:val="24"/>
          <w:szCs w:val="24"/>
        </w:rPr>
      </w:pPr>
    </w:p>
    <w:p w14:paraId="7F5DD65B" w14:textId="77777777" w:rsidR="00394F94" w:rsidRDefault="00394F94">
      <w:pPr>
        <w:rPr>
          <w:rFonts w:ascii="Times New Roman" w:hAnsi="Times New Roman" w:cs="Times New Roman"/>
          <w:b/>
          <w:sz w:val="24"/>
          <w:szCs w:val="24"/>
        </w:rPr>
      </w:pPr>
    </w:p>
    <w:p w14:paraId="4DF54C95" w14:textId="77777777" w:rsidR="00394F94" w:rsidRDefault="00394F94">
      <w:pPr>
        <w:rPr>
          <w:rFonts w:ascii="Times New Roman" w:hAnsi="Times New Roman" w:cs="Times New Roman"/>
          <w:b/>
          <w:sz w:val="24"/>
          <w:szCs w:val="24"/>
        </w:rPr>
      </w:pPr>
    </w:p>
    <w:p w14:paraId="437896A9" w14:textId="77777777" w:rsidR="00D64A4C" w:rsidRDefault="00D64A4C">
      <w:pPr>
        <w:rPr>
          <w:rFonts w:ascii="Times New Roman" w:hAnsi="Times New Roman" w:cs="Times New Roman"/>
          <w:b/>
          <w:sz w:val="24"/>
          <w:szCs w:val="24"/>
        </w:rPr>
      </w:pPr>
    </w:p>
    <w:p w14:paraId="6F20E5C8" w14:textId="77777777" w:rsidR="006434A3" w:rsidRDefault="00C713CA" w:rsidP="006434A3">
      <w:pPr>
        <w:jc w:val="center"/>
        <w:rPr>
          <w:rFonts w:ascii="Times New Roman" w:hAnsi="Times New Roman" w:cs="Times New Roman"/>
          <w:b/>
          <w:sz w:val="24"/>
          <w:szCs w:val="24"/>
        </w:rPr>
      </w:pPr>
      <w:r>
        <w:rPr>
          <w:rFonts w:ascii="Times New Roman" w:hAnsi="Times New Roman" w:cs="Times New Roman"/>
          <w:b/>
          <w:sz w:val="24"/>
          <w:szCs w:val="24"/>
        </w:rPr>
        <w:lastRenderedPageBreak/>
        <w:t>S</w:t>
      </w:r>
      <w:r w:rsidR="00C92C6D" w:rsidRPr="008B7494">
        <w:rPr>
          <w:rFonts w:ascii="Times New Roman" w:hAnsi="Times New Roman" w:cs="Times New Roman"/>
          <w:b/>
          <w:sz w:val="24"/>
          <w:szCs w:val="24"/>
        </w:rPr>
        <w:t>tep2: Alignment</w:t>
      </w:r>
    </w:p>
    <w:p w14:paraId="5C1C291C" w14:textId="77777777" w:rsidR="00DD5B21" w:rsidRDefault="00DD5B21" w:rsidP="00DD5B21">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14:paraId="3F61EFF6" w14:textId="77777777" w:rsidR="00DD5B21" w:rsidRPr="00487039"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samtools/0.1.18</w:t>
      </w:r>
    </w:p>
    <w:p w14:paraId="2B3F9393" w14:textId="77777777" w:rsidR="00DD5B21" w:rsidRDefault="00DD5B21" w:rsidP="000D4453">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bwa/0.5.10</w:t>
      </w:r>
    </w:p>
    <w:p w14:paraId="410D34C3" w14:textId="77777777" w:rsidR="00CD7AF0" w:rsidRDefault="00CD7AF0" w:rsidP="00CD7AF0">
      <w:pPr>
        <w:pStyle w:val="NoSpacing"/>
        <w:ind w:left="720"/>
        <w:rPr>
          <w:rFonts w:ascii="Times New Roman" w:hAnsi="Times New Roman" w:cs="Times New Roman"/>
          <w:sz w:val="24"/>
          <w:szCs w:val="24"/>
        </w:rPr>
      </w:pPr>
    </w:p>
    <w:p w14:paraId="32ADE5D2" w14:textId="77777777" w:rsidR="00CD7AF0" w:rsidRDefault="00CD7AF0" w:rsidP="00CD7AF0">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“aln” step</w:t>
      </w:r>
    </w:p>
    <w:p w14:paraId="54567FFB" w14:textId="77777777" w:rsidR="00D97035" w:rsidRPr="00D97035" w:rsidRDefault="00D97035" w:rsidP="00CD7AF0">
      <w:pPr>
        <w:pStyle w:val="NoSpacing"/>
        <w:rPr>
          <w:rFonts w:ascii="Times New Roman" w:hAnsi="Times New Roman" w:cs="Times New Roman"/>
          <w:b/>
          <w:sz w:val="24"/>
          <w:szCs w:val="24"/>
        </w:rPr>
      </w:pPr>
    </w:p>
    <w:p w14:paraId="1578A018" w14:textId="77777777" w:rsidR="006434A3" w:rsidRPr="008B7494" w:rsidRDefault="006434A3" w:rsidP="006434A3">
      <w:pPr>
        <w:rPr>
          <w:rFonts w:ascii="Times New Roman" w:hAnsi="Times New Roman" w:cs="Times New Roman"/>
          <w:b/>
          <w:sz w:val="24"/>
          <w:szCs w:val="24"/>
        </w:rPr>
      </w:pPr>
      <w:r>
        <w:rPr>
          <w:rFonts w:ascii="Times New Roman" w:hAnsi="Times New Roman" w:cs="Times New Roman"/>
          <w:b/>
          <w:sz w:val="24"/>
          <w:szCs w:val="24"/>
        </w:rPr>
        <w:t>Usage:</w:t>
      </w:r>
    </w:p>
    <w:p w14:paraId="4FA27F60" w14:textId="326AFCCB" w:rsidR="00C92C6D" w:rsidRPr="000E2EB6" w:rsidRDefault="00C92C6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00D560AD" w:rsidRPr="000E2EB6">
        <w:rPr>
          <w:rFonts w:ascii="Courier New" w:hAnsi="Courier New" w:cs="Courier New"/>
          <w:sz w:val="20"/>
          <w:szCs w:val="20"/>
        </w:rPr>
        <w:tab/>
      </w:r>
      <w:r w:rsidRPr="000E2EB6">
        <w:rPr>
          <w:rFonts w:ascii="Courier New" w:hAnsi="Courier New" w:cs="Courier New"/>
          <w:sz w:val="20"/>
          <w:szCs w:val="20"/>
        </w:rPr>
        <w:t xml:space="preserve">aln </w:t>
      </w:r>
      <w:r w:rsidR="00D560AD"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7B07D8">
        <w:rPr>
          <w:rFonts w:ascii="Courier New" w:hAnsi="Courier New" w:cs="Courier New"/>
          <w:sz w:val="20"/>
          <w:szCs w:val="20"/>
        </w:rPr>
        <w:t>/</w:t>
      </w:r>
      <w:r w:rsidR="00176870">
        <w:rPr>
          <w:rFonts w:ascii="Courier New" w:hAnsi="Courier New" w:cs="Courier New"/>
          <w:sz w:val="20"/>
          <w:szCs w:val="20"/>
        </w:rPr>
        <w:t>pathTo</w:t>
      </w:r>
      <w:r w:rsidR="007B07D8">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 xml:space="preserve">.fasta </w:t>
      </w:r>
      <w:r w:rsidR="007B07D8">
        <w:rPr>
          <w:rFonts w:ascii="Courier New" w:hAnsi="Courier New" w:cs="Courier New"/>
          <w:sz w:val="20"/>
          <w:szCs w:val="20"/>
        </w:rPr>
        <w:t>&lt;</w:t>
      </w:r>
      <w:r w:rsidR="00693BB8" w:rsidRPr="002E5EB1">
        <w:rPr>
          <w:rFonts w:ascii="Courier New" w:hAnsi="Courier New" w:cs="Courier New"/>
          <w:sz w:val="20"/>
          <w:szCs w:val="20"/>
        </w:rPr>
        <w:t>read1.fastq_filtered</w:t>
      </w:r>
      <w:r w:rsidR="00693BB8">
        <w:rPr>
          <w:rFonts w:ascii="Courier New" w:hAnsi="Courier New" w:cs="Courier New"/>
          <w:sz w:val="20"/>
          <w:szCs w:val="20"/>
        </w:rPr>
        <w:t>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00D560AD" w:rsidRPr="000E2EB6">
        <w:rPr>
          <w:rFonts w:ascii="Courier New" w:hAnsi="Courier New" w:cs="Courier New"/>
          <w:sz w:val="20"/>
          <w:szCs w:val="20"/>
        </w:rPr>
        <w:t>1</w:t>
      </w:r>
      <w:r w:rsidRPr="000E2EB6">
        <w:rPr>
          <w:rFonts w:ascii="Courier New" w:hAnsi="Courier New" w:cs="Courier New"/>
          <w:sz w:val="20"/>
          <w:szCs w:val="20"/>
        </w:rPr>
        <w:t>.sai</w:t>
      </w:r>
    </w:p>
    <w:p w14:paraId="3FF44E24" w14:textId="5650CD65" w:rsidR="00D560AD" w:rsidRPr="000E2EB6" w:rsidRDefault="00D560A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Pr="000E2EB6">
        <w:rPr>
          <w:rFonts w:ascii="Courier New" w:hAnsi="Courier New" w:cs="Courier New"/>
          <w:sz w:val="20"/>
          <w:szCs w:val="20"/>
        </w:rPr>
        <w:tab/>
        <w:t xml:space="preserve">aln </w:t>
      </w:r>
      <w:r w:rsidRPr="000E2EB6">
        <w:rPr>
          <w:rFonts w:ascii="Courier New" w:hAnsi="Courier New" w:cs="Courier New"/>
          <w:sz w:val="20"/>
          <w:szCs w:val="20"/>
        </w:rPr>
        <w:tab/>
      </w:r>
      <w:r w:rsidR="00735997" w:rsidRPr="000E2EB6">
        <w:rPr>
          <w:rFonts w:ascii="Courier New" w:hAnsi="Courier New" w:cs="Courier New"/>
          <w:sz w:val="20"/>
          <w:szCs w:val="20"/>
        </w:rPr>
        <w:t xml:space="preserve">-t 12 </w:t>
      </w:r>
      <w:r w:rsidR="00931B40">
        <w:rPr>
          <w:rFonts w:ascii="Courier New" w:hAnsi="Courier New" w:cs="Courier New"/>
          <w:sz w:val="20"/>
          <w:szCs w:val="20"/>
        </w:rPr>
        <w:t>/</w:t>
      </w:r>
      <w:r w:rsidR="00176870">
        <w:rPr>
          <w:rFonts w:ascii="Courier New" w:hAnsi="Courier New" w:cs="Courier New"/>
          <w:sz w:val="20"/>
          <w:szCs w:val="20"/>
        </w:rPr>
        <w:t>pathTo</w:t>
      </w:r>
      <w:r w:rsidR="00931B40">
        <w:rPr>
          <w:rFonts w:ascii="Courier New" w:hAnsi="Courier New" w:cs="Courier New"/>
          <w:sz w:val="20"/>
          <w:szCs w:val="20"/>
        </w:rPr>
        <w:t>/</w:t>
      </w:r>
      <w:r w:rsidR="00C713CA" w:rsidRPr="000E2EB6">
        <w:rPr>
          <w:rFonts w:ascii="Courier New" w:hAnsi="Courier New" w:cs="Courier New"/>
          <w:sz w:val="20"/>
          <w:szCs w:val="20"/>
        </w:rPr>
        <w:t>hg19</w:t>
      </w:r>
      <w:r w:rsidRPr="000E2EB6">
        <w:rPr>
          <w:rFonts w:ascii="Courier New" w:hAnsi="Courier New" w:cs="Courier New"/>
          <w:sz w:val="20"/>
          <w:szCs w:val="20"/>
        </w:rPr>
        <w:t>.fasta</w:t>
      </w:r>
      <w:r w:rsidR="00931B40">
        <w:rPr>
          <w:rFonts w:ascii="Courier New" w:hAnsi="Courier New" w:cs="Courier New"/>
          <w:sz w:val="20"/>
          <w:szCs w:val="20"/>
        </w:rPr>
        <w:t xml:space="preserve"> </w:t>
      </w:r>
      <w:r w:rsidR="007B07D8">
        <w:rPr>
          <w:rFonts w:ascii="Courier New" w:hAnsi="Courier New" w:cs="Courier New"/>
          <w:sz w:val="20"/>
          <w:szCs w:val="20"/>
        </w:rPr>
        <w:t>&lt;</w:t>
      </w:r>
      <w:r w:rsidRPr="000E2EB6">
        <w:rPr>
          <w:rFonts w:ascii="Courier New" w:hAnsi="Courier New" w:cs="Courier New"/>
          <w:sz w:val="20"/>
          <w:szCs w:val="20"/>
        </w:rPr>
        <w:t>read2.fastq</w:t>
      </w:r>
      <w:r w:rsidR="00693BB8">
        <w:rPr>
          <w:rFonts w:ascii="Courier New" w:hAnsi="Courier New" w:cs="Courier New"/>
          <w:sz w:val="20"/>
          <w:szCs w:val="20"/>
        </w:rPr>
        <w:t>_filtered_trimmed</w:t>
      </w:r>
      <w:r w:rsidR="007B07D8">
        <w:rPr>
          <w:rFonts w:ascii="Courier New" w:hAnsi="Courier New" w:cs="Courier New"/>
          <w:sz w:val="20"/>
          <w:szCs w:val="20"/>
        </w:rPr>
        <w:t>&gt;</w:t>
      </w:r>
      <w:r w:rsidR="00931B40">
        <w:rPr>
          <w:rFonts w:ascii="Courier New" w:hAnsi="Courier New" w:cs="Courier New"/>
          <w:sz w:val="20"/>
          <w:szCs w:val="20"/>
        </w:rPr>
        <w:t xml:space="preserve"> </w:t>
      </w:r>
      <w:r w:rsidR="0089613D">
        <w:rPr>
          <w:rFonts w:ascii="Courier New" w:hAnsi="Courier New" w:cs="Courier New"/>
          <w:sz w:val="20"/>
          <w:szCs w:val="20"/>
        </w:rPr>
        <w:t>&gt; aln</w:t>
      </w:r>
      <w:r w:rsidRPr="000E2EB6">
        <w:rPr>
          <w:rFonts w:ascii="Courier New" w:hAnsi="Courier New" w:cs="Courier New"/>
          <w:sz w:val="20"/>
          <w:szCs w:val="20"/>
        </w:rPr>
        <w:t>2.sai</w:t>
      </w:r>
    </w:p>
    <w:p w14:paraId="1A669C7D" w14:textId="77777777" w:rsidR="000E2EB6" w:rsidRDefault="000E2EB6" w:rsidP="000E2EB6">
      <w:pPr>
        <w:pStyle w:val="NoSpacing"/>
        <w:rPr>
          <w:rFonts w:ascii="Courier New" w:hAnsi="Courier New" w:cs="Courier New"/>
          <w:sz w:val="20"/>
          <w:szCs w:val="20"/>
        </w:rPr>
      </w:pPr>
    </w:p>
    <w:p w14:paraId="6D8E1FFB"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Input:</w:t>
      </w:r>
    </w:p>
    <w:p w14:paraId="006DBF59" w14:textId="77777777" w:rsidR="00E45C02" w:rsidRPr="006931E7" w:rsidRDefault="00E45C02"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w:t>
      </w:r>
      <w:r w:rsidR="0031738F" w:rsidRPr="006931E7">
        <w:rPr>
          <w:rFonts w:ascii="Times New Roman" w:hAnsi="Times New Roman" w:cs="Times New Roman"/>
          <w:sz w:val="24"/>
          <w:szCs w:val="24"/>
        </w:rPr>
        <w:t xml:space="preserve"> [required]</w:t>
      </w:r>
    </w:p>
    <w:p w14:paraId="0D5260D3" w14:textId="6CB3F0D1" w:rsidR="0031738F" w:rsidRPr="006931E7" w:rsidRDefault="0031738F" w:rsidP="000D4453">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Read file</w:t>
      </w:r>
      <w:r w:rsidR="00886ED0" w:rsidRPr="006931E7">
        <w:rPr>
          <w:rFonts w:ascii="Times New Roman" w:hAnsi="Times New Roman" w:cs="Times New Roman"/>
          <w:sz w:val="24"/>
          <w:szCs w:val="24"/>
        </w:rPr>
        <w:t xml:space="preserve"> </w:t>
      </w:r>
      <w:r w:rsidR="00931B40">
        <w:rPr>
          <w:rFonts w:ascii="Times New Roman" w:hAnsi="Times New Roman" w:cs="Times New Roman"/>
          <w:sz w:val="24"/>
          <w:szCs w:val="24"/>
        </w:rPr>
        <w:t>forward</w:t>
      </w:r>
      <w:r w:rsidR="00176870">
        <w:rPr>
          <w:rFonts w:ascii="Times New Roman" w:hAnsi="Times New Roman" w:cs="Times New Roman"/>
          <w:sz w:val="24"/>
          <w:szCs w:val="24"/>
        </w:rPr>
        <w:t>; passed QC</w:t>
      </w:r>
      <w:r w:rsidR="007B07D8">
        <w:rPr>
          <w:rFonts w:ascii="Times New Roman" w:hAnsi="Times New Roman" w:cs="Times New Roman"/>
          <w:sz w:val="24"/>
          <w:szCs w:val="24"/>
        </w:rPr>
        <w:t xml:space="preserve"> </w:t>
      </w:r>
      <w:r w:rsidR="00886ED0" w:rsidRPr="006931E7">
        <w:rPr>
          <w:rFonts w:ascii="Times New Roman" w:hAnsi="Times New Roman" w:cs="Times New Roman"/>
          <w:sz w:val="24"/>
          <w:szCs w:val="24"/>
        </w:rPr>
        <w:t>[required]</w:t>
      </w:r>
    </w:p>
    <w:p w14:paraId="4E2A649B" w14:textId="77777777" w:rsidR="0031738F" w:rsidRPr="006931E7" w:rsidRDefault="00931B40" w:rsidP="000D445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w:t>
      </w:r>
      <w:r w:rsidR="00176870">
        <w:rPr>
          <w:rFonts w:ascii="Times New Roman" w:hAnsi="Times New Roman" w:cs="Times New Roman"/>
          <w:sz w:val="24"/>
          <w:szCs w:val="24"/>
        </w:rPr>
        <w:t>; passed QC</w:t>
      </w:r>
      <w:r w:rsidR="00886ED0" w:rsidRPr="006931E7">
        <w:rPr>
          <w:rFonts w:ascii="Times New Roman" w:hAnsi="Times New Roman" w:cs="Times New Roman"/>
          <w:sz w:val="24"/>
          <w:szCs w:val="24"/>
        </w:rPr>
        <w:t xml:space="preserve"> [required]</w:t>
      </w:r>
    </w:p>
    <w:p w14:paraId="2C592791" w14:textId="77777777" w:rsidR="0031738F" w:rsidRPr="001D35DC" w:rsidRDefault="0031738F" w:rsidP="00605746">
      <w:pPr>
        <w:rPr>
          <w:rFonts w:ascii="Times New Roman" w:hAnsi="Times New Roman" w:cs="Times New Roman"/>
          <w:color w:val="FF0000"/>
          <w:sz w:val="24"/>
          <w:szCs w:val="24"/>
        </w:rPr>
      </w:pPr>
      <w:r w:rsidRPr="001D35DC">
        <w:rPr>
          <w:rFonts w:ascii="Times New Roman" w:hAnsi="Times New Roman" w:cs="Times New Roman"/>
          <w:color w:val="FF0000"/>
          <w:sz w:val="24"/>
          <w:szCs w:val="24"/>
        </w:rPr>
        <w:t>Note: Need to run bwa “aln” separately for forward and reverse file</w:t>
      </w:r>
    </w:p>
    <w:p w14:paraId="734FAB65" w14:textId="77777777" w:rsidR="00605746" w:rsidRDefault="00605746" w:rsidP="00605746">
      <w:pPr>
        <w:rPr>
          <w:rFonts w:ascii="Times New Roman" w:hAnsi="Times New Roman" w:cs="Times New Roman"/>
          <w:b/>
          <w:sz w:val="24"/>
          <w:szCs w:val="24"/>
        </w:rPr>
      </w:pPr>
      <w:r w:rsidRPr="00605746">
        <w:rPr>
          <w:rFonts w:ascii="Times New Roman" w:hAnsi="Times New Roman" w:cs="Times New Roman"/>
          <w:b/>
          <w:sz w:val="24"/>
          <w:szCs w:val="24"/>
        </w:rPr>
        <w:t>Output:</w:t>
      </w:r>
    </w:p>
    <w:p w14:paraId="526F2F59" w14:textId="0018B7BD" w:rsidR="0031738F" w:rsidRDefault="0031738F" w:rsidP="000D4453">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sid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sidR="007B07D8">
        <w:rPr>
          <w:rFonts w:ascii="Times New Roman" w:hAnsi="Times New Roman" w:cs="Times New Roman"/>
          <w:sz w:val="24"/>
          <w:szCs w:val="24"/>
        </w:rPr>
        <w:t>(</w:t>
      </w:r>
      <w:r w:rsidRPr="006931E7">
        <w:rPr>
          <w:rFonts w:ascii="Times New Roman" w:hAnsi="Times New Roman" w:cs="Times New Roman"/>
          <w:sz w:val="24"/>
          <w:szCs w:val="24"/>
        </w:rPr>
        <w:t>aln1.sai and aln2.sai here</w:t>
      </w:r>
      <w:r w:rsidR="007B07D8">
        <w:rPr>
          <w:rFonts w:ascii="Times New Roman" w:hAnsi="Times New Roman" w:cs="Times New Roman"/>
          <w:sz w:val="24"/>
          <w:szCs w:val="24"/>
        </w:rPr>
        <w:t>)</w:t>
      </w:r>
    </w:p>
    <w:p w14:paraId="4E6357F7" w14:textId="77777777" w:rsidR="000C7CD5" w:rsidRPr="00CB5F99" w:rsidRDefault="000C7CD5" w:rsidP="00CB5F99">
      <w:pPr>
        <w:ind w:left="360"/>
        <w:rPr>
          <w:rFonts w:ascii="Times New Roman" w:hAnsi="Times New Roman" w:cs="Times New Roman"/>
          <w:sz w:val="24"/>
          <w:szCs w:val="24"/>
        </w:rPr>
      </w:pPr>
    </w:p>
    <w:p w14:paraId="0E784FEA" w14:textId="77777777" w:rsidR="00886ED0" w:rsidRPr="00F715EB" w:rsidRDefault="00886ED0" w:rsidP="00886ED0">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809"/>
        <w:gridCol w:w="7701"/>
      </w:tblGrid>
      <w:tr w:rsidR="00886ED0" w:rsidRPr="00A6652A" w14:paraId="30F22DEE" w14:textId="77777777" w:rsidTr="00AD3EDE">
        <w:trPr>
          <w:tblCellSpacing w:w="15" w:type="dxa"/>
        </w:trPr>
        <w:tc>
          <w:tcPr>
            <w:tcW w:w="495" w:type="pct"/>
            <w:noWrap/>
            <w:hideMark/>
          </w:tcPr>
          <w:p w14:paraId="389E6AAC" w14:textId="77777777" w:rsidR="00886ED0" w:rsidRPr="006931E7" w:rsidRDefault="00886ED0" w:rsidP="000D4453">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14:paraId="306F17D6" w14:textId="77777777" w:rsidR="00886ED0" w:rsidRPr="006931E7" w:rsidRDefault="00886ED0" w:rsidP="006931E7">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14:paraId="55D8DE59" w14:textId="77777777" w:rsidR="00103081" w:rsidRDefault="00103081" w:rsidP="000E2EB6">
      <w:pPr>
        <w:pStyle w:val="NoSpacing"/>
        <w:rPr>
          <w:rFonts w:ascii="Courier New" w:hAnsi="Courier New" w:cs="Courier New"/>
          <w:sz w:val="20"/>
          <w:szCs w:val="20"/>
        </w:rPr>
      </w:pPr>
    </w:p>
    <w:p w14:paraId="7BD6E2D5" w14:textId="77777777" w:rsidR="00103081" w:rsidRDefault="00103081" w:rsidP="000E2EB6">
      <w:pPr>
        <w:pStyle w:val="NoSpacing"/>
        <w:rPr>
          <w:rFonts w:ascii="Courier New" w:hAnsi="Courier New" w:cs="Courier New"/>
          <w:sz w:val="20"/>
          <w:szCs w:val="20"/>
        </w:rPr>
      </w:pPr>
    </w:p>
    <w:p w14:paraId="7DC8F1CC" w14:textId="77777777" w:rsidR="00DC166B" w:rsidRDefault="00DC166B" w:rsidP="00DC166B">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r>
        <w:rPr>
          <w:rFonts w:ascii="Times New Roman" w:hAnsi="Times New Roman" w:cs="Times New Roman"/>
          <w:b/>
          <w:sz w:val="24"/>
          <w:szCs w:val="24"/>
        </w:rPr>
        <w:t>sampe</w:t>
      </w:r>
      <w:r w:rsidRPr="00D97035">
        <w:rPr>
          <w:rFonts w:ascii="Times New Roman" w:hAnsi="Times New Roman" w:cs="Times New Roman"/>
          <w:b/>
          <w:sz w:val="24"/>
          <w:szCs w:val="24"/>
        </w:rPr>
        <w:t>” step</w:t>
      </w:r>
    </w:p>
    <w:p w14:paraId="20F11905" w14:textId="77777777" w:rsidR="0038681E" w:rsidRDefault="0038681E" w:rsidP="0030215D">
      <w:pPr>
        <w:rPr>
          <w:rFonts w:ascii="Times New Roman" w:hAnsi="Times New Roman" w:cs="Times New Roman"/>
          <w:b/>
          <w:sz w:val="24"/>
          <w:szCs w:val="24"/>
        </w:rPr>
      </w:pPr>
    </w:p>
    <w:p w14:paraId="5C599CAC" w14:textId="77777777" w:rsidR="0030215D" w:rsidRDefault="0030215D" w:rsidP="0030215D">
      <w:pPr>
        <w:rPr>
          <w:rFonts w:ascii="Courier New" w:hAnsi="Courier New" w:cs="Courier New"/>
          <w:sz w:val="20"/>
          <w:szCs w:val="20"/>
        </w:rPr>
      </w:pPr>
      <w:r>
        <w:rPr>
          <w:rFonts w:ascii="Times New Roman" w:hAnsi="Times New Roman" w:cs="Times New Roman"/>
          <w:b/>
          <w:sz w:val="24"/>
          <w:szCs w:val="24"/>
        </w:rPr>
        <w:t>Usage:</w:t>
      </w:r>
    </w:p>
    <w:p w14:paraId="714DB44A" w14:textId="500C18C8" w:rsidR="00C92C6D" w:rsidRPr="000E2EB6" w:rsidRDefault="00C92C6D" w:rsidP="000E2EB6">
      <w:pPr>
        <w:pStyle w:val="NoSpacing"/>
        <w:rPr>
          <w:rFonts w:ascii="Courier New" w:hAnsi="Courier New" w:cs="Courier New"/>
          <w:sz w:val="20"/>
          <w:szCs w:val="20"/>
        </w:rPr>
      </w:pPr>
      <w:r w:rsidRPr="000E2EB6">
        <w:rPr>
          <w:rFonts w:ascii="Courier New" w:hAnsi="Courier New" w:cs="Courier New"/>
          <w:sz w:val="20"/>
          <w:szCs w:val="20"/>
        </w:rPr>
        <w:t xml:space="preserve">bwa </w:t>
      </w:r>
      <w:r w:rsidR="00D560AD" w:rsidRPr="000E2EB6">
        <w:rPr>
          <w:rFonts w:ascii="Courier New" w:hAnsi="Courier New" w:cs="Courier New"/>
          <w:sz w:val="20"/>
          <w:szCs w:val="20"/>
        </w:rPr>
        <w:tab/>
      </w:r>
      <w:r w:rsidRPr="000E2EB6">
        <w:rPr>
          <w:rFonts w:ascii="Courier New" w:hAnsi="Courier New" w:cs="Courier New"/>
          <w:sz w:val="20"/>
          <w:szCs w:val="20"/>
        </w:rPr>
        <w:t>sampe</w:t>
      </w:r>
      <w:r w:rsidR="00C82286" w:rsidRPr="000E2EB6">
        <w:rPr>
          <w:rFonts w:ascii="Courier New" w:hAnsi="Courier New" w:cs="Courier New"/>
          <w:sz w:val="20"/>
          <w:szCs w:val="20"/>
        </w:rPr>
        <w:t xml:space="preserve"> –r </w:t>
      </w:r>
      <w:r w:rsidR="007F468B">
        <w:rPr>
          <w:rFonts w:ascii="Courier New" w:hAnsi="Courier New" w:cs="Courier New"/>
          <w:sz w:val="20"/>
          <w:szCs w:val="20"/>
        </w:rPr>
        <w:t>@RG"\t"ID:</w:t>
      </w:r>
      <w:r w:rsidR="0006305E">
        <w:rPr>
          <w:rFonts w:ascii="Courier New" w:hAnsi="Courier New" w:cs="Courier New"/>
          <w:sz w:val="20"/>
          <w:szCs w:val="20"/>
        </w:rPr>
        <w:t>&lt;</w:t>
      </w:r>
      <w:r w:rsidR="007F468B">
        <w:rPr>
          <w:rFonts w:ascii="Courier New" w:hAnsi="Courier New" w:cs="Courier New"/>
          <w:sz w:val="20"/>
          <w:szCs w:val="20"/>
        </w:rPr>
        <w:t>SAMPLE1_RG1</w:t>
      </w:r>
      <w:r w:rsidR="0006305E">
        <w:rPr>
          <w:rFonts w:ascii="Courier New" w:hAnsi="Courier New" w:cs="Courier New"/>
          <w:sz w:val="20"/>
          <w:szCs w:val="20"/>
        </w:rPr>
        <w:t>&gt;</w:t>
      </w:r>
      <w:r w:rsidR="00C82286" w:rsidRPr="000E2EB6">
        <w:rPr>
          <w:rFonts w:ascii="Courier New" w:hAnsi="Courier New" w:cs="Courier New"/>
          <w:sz w:val="20"/>
          <w:szCs w:val="20"/>
        </w:rPr>
        <w:t>"\t"LB:</w:t>
      </w:r>
      <w:r w:rsidR="0006305E">
        <w:rPr>
          <w:rFonts w:ascii="Courier New" w:hAnsi="Courier New" w:cs="Courier New"/>
          <w:sz w:val="20"/>
          <w:szCs w:val="20"/>
        </w:rPr>
        <w:t>&lt;</w:t>
      </w:r>
      <w:r w:rsidR="00C82286" w:rsidRPr="000E2EB6">
        <w:rPr>
          <w:rFonts w:ascii="Courier New" w:hAnsi="Courier New" w:cs="Courier New"/>
          <w:sz w:val="20"/>
          <w:szCs w:val="20"/>
        </w:rPr>
        <w:t>SAMPLE1_LIB1</w:t>
      </w:r>
      <w:r w:rsidR="0006305E">
        <w:rPr>
          <w:rFonts w:ascii="Courier New" w:hAnsi="Courier New" w:cs="Courier New"/>
          <w:sz w:val="20"/>
          <w:szCs w:val="20"/>
        </w:rPr>
        <w:t>&gt;</w:t>
      </w:r>
      <w:r w:rsidR="00C82286" w:rsidRPr="000E2EB6">
        <w:rPr>
          <w:rFonts w:ascii="Courier New" w:hAnsi="Courier New" w:cs="Courier New"/>
          <w:sz w:val="20"/>
          <w:szCs w:val="20"/>
        </w:rPr>
        <w:t>"\t"SM:</w:t>
      </w:r>
      <w:r w:rsidR="0006305E">
        <w:rPr>
          <w:rFonts w:ascii="Courier New" w:hAnsi="Courier New" w:cs="Courier New"/>
          <w:sz w:val="20"/>
          <w:szCs w:val="20"/>
        </w:rPr>
        <w:t>&lt;</w:t>
      </w:r>
      <w:r w:rsidR="00C82286" w:rsidRPr="000E2EB6">
        <w:rPr>
          <w:rFonts w:ascii="Courier New" w:hAnsi="Courier New" w:cs="Courier New"/>
          <w:sz w:val="20"/>
          <w:szCs w:val="20"/>
        </w:rPr>
        <w:t>SAMPLE1</w:t>
      </w:r>
      <w:r w:rsidR="0006305E">
        <w:rPr>
          <w:rFonts w:ascii="Courier New" w:hAnsi="Courier New" w:cs="Courier New"/>
          <w:sz w:val="20"/>
          <w:szCs w:val="20"/>
        </w:rPr>
        <w:t>&gt;</w:t>
      </w:r>
      <w:r w:rsidR="00C82286" w:rsidRPr="000E2EB6">
        <w:rPr>
          <w:rFonts w:ascii="Courier New" w:hAnsi="Courier New" w:cs="Courier New"/>
          <w:sz w:val="20"/>
          <w:szCs w:val="20"/>
        </w:rPr>
        <w:t>"\t"PL:</w:t>
      </w:r>
      <w:r w:rsidR="0006305E">
        <w:rPr>
          <w:rFonts w:ascii="Courier New" w:hAnsi="Courier New" w:cs="Courier New"/>
          <w:sz w:val="20"/>
          <w:szCs w:val="20"/>
        </w:rPr>
        <w:t>&lt;</w:t>
      </w:r>
      <w:r w:rsidR="00C82286" w:rsidRPr="000E2EB6">
        <w:rPr>
          <w:rFonts w:ascii="Courier New" w:hAnsi="Courier New" w:cs="Courier New"/>
          <w:sz w:val="20"/>
          <w:szCs w:val="20"/>
        </w:rPr>
        <w:t>ILLUMINA</w:t>
      </w:r>
      <w:r w:rsidR="0006305E">
        <w:rPr>
          <w:rFonts w:ascii="Courier New" w:hAnsi="Courier New" w:cs="Courier New"/>
          <w:sz w:val="20"/>
          <w:szCs w:val="20"/>
        </w:rPr>
        <w:t>&gt;/</w:t>
      </w:r>
      <w:r w:rsidR="00176870">
        <w:rPr>
          <w:rFonts w:ascii="Courier New" w:hAnsi="Courier New" w:cs="Courier New"/>
          <w:sz w:val="20"/>
          <w:szCs w:val="20"/>
        </w:rPr>
        <w:t>pathTo</w:t>
      </w:r>
      <w:r w:rsidR="0006305E">
        <w:rPr>
          <w:rFonts w:ascii="Courier New" w:hAnsi="Courier New" w:cs="Courier New"/>
          <w:sz w:val="20"/>
          <w:szCs w:val="20"/>
        </w:rPr>
        <w:t>/reference</w:t>
      </w:r>
      <w:r w:rsidRPr="000E2EB6">
        <w:rPr>
          <w:rFonts w:ascii="Courier New" w:hAnsi="Courier New" w:cs="Courier New"/>
          <w:sz w:val="20"/>
          <w:szCs w:val="20"/>
        </w:rPr>
        <w:t>.fasta</w:t>
      </w:r>
      <w:r w:rsidR="005C4C57" w:rsidRPr="000E2EB6">
        <w:rPr>
          <w:rFonts w:ascii="Courier New" w:hAnsi="Courier New" w:cs="Courier New"/>
          <w:sz w:val="20"/>
          <w:szCs w:val="20"/>
        </w:rPr>
        <w:tab/>
      </w:r>
      <w:r w:rsidRPr="000E2EB6">
        <w:rPr>
          <w:rFonts w:ascii="Courier New" w:hAnsi="Courier New" w:cs="Courier New"/>
          <w:sz w:val="20"/>
          <w:szCs w:val="20"/>
        </w:rPr>
        <w:t xml:space="preserve"> </w:t>
      </w:r>
      <w:r w:rsidR="00D560AD" w:rsidRPr="000E2EB6">
        <w:rPr>
          <w:rFonts w:ascii="Courier New" w:hAnsi="Courier New" w:cs="Courier New"/>
          <w:sz w:val="20"/>
          <w:szCs w:val="20"/>
        </w:rPr>
        <w:tab/>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1.sai</w:t>
      </w:r>
      <w:r w:rsidR="0006305E">
        <w:rPr>
          <w:rFonts w:ascii="Courier New" w:hAnsi="Courier New" w:cs="Courier New"/>
          <w:sz w:val="20"/>
          <w:szCs w:val="20"/>
        </w:rPr>
        <w:t>&gt;</w:t>
      </w:r>
      <w:r w:rsidR="00D560AD" w:rsidRPr="000E2EB6">
        <w:rPr>
          <w:rFonts w:ascii="Courier New" w:hAnsi="Courier New" w:cs="Courier New"/>
          <w:sz w:val="20"/>
          <w:szCs w:val="20"/>
        </w:rPr>
        <w:tab/>
      </w:r>
      <w:r w:rsidR="0089613D">
        <w:rPr>
          <w:rFonts w:ascii="Courier New" w:hAnsi="Courier New" w:cs="Courier New"/>
          <w:sz w:val="20"/>
          <w:szCs w:val="20"/>
        </w:rPr>
        <w:t xml:space="preserve"> </w:t>
      </w:r>
      <w:r w:rsidR="0006305E">
        <w:rPr>
          <w:rFonts w:ascii="Courier New" w:hAnsi="Courier New" w:cs="Courier New"/>
          <w:sz w:val="20"/>
          <w:szCs w:val="20"/>
        </w:rPr>
        <w:t>&lt;</w:t>
      </w:r>
      <w:r w:rsidR="0089613D">
        <w:rPr>
          <w:rFonts w:ascii="Courier New" w:hAnsi="Courier New" w:cs="Courier New"/>
          <w:sz w:val="20"/>
          <w:szCs w:val="20"/>
        </w:rPr>
        <w:t>aln</w:t>
      </w:r>
      <w:r w:rsidRPr="000E2EB6">
        <w:rPr>
          <w:rFonts w:ascii="Courier New" w:hAnsi="Courier New" w:cs="Courier New"/>
          <w:sz w:val="20"/>
          <w:szCs w:val="20"/>
        </w:rPr>
        <w:t>2.sai</w:t>
      </w:r>
      <w:r w:rsidR="0006305E">
        <w:rPr>
          <w:rFonts w:ascii="Courier New" w:hAnsi="Courier New" w:cs="Courier New"/>
          <w:sz w:val="20"/>
          <w:szCs w:val="20"/>
        </w:rPr>
        <w:t>&gt;</w:t>
      </w:r>
      <w:r w:rsidR="00D560AD" w:rsidRPr="000E2EB6">
        <w:rPr>
          <w:rFonts w:ascii="Courier New" w:hAnsi="Courier New" w:cs="Courier New"/>
          <w:sz w:val="20"/>
          <w:szCs w:val="20"/>
        </w:rPr>
        <w:tab/>
      </w:r>
      <w:r w:rsidRPr="000E2EB6">
        <w:rPr>
          <w:rFonts w:ascii="Courier New" w:hAnsi="Courier New" w:cs="Courier New"/>
          <w:sz w:val="20"/>
          <w:szCs w:val="20"/>
        </w:rPr>
        <w:t xml:space="preserve"> </w:t>
      </w:r>
      <w:r w:rsidR="00382EAA">
        <w:rPr>
          <w:rFonts w:ascii="Courier New" w:hAnsi="Courier New" w:cs="Courier New"/>
          <w:sz w:val="20"/>
          <w:szCs w:val="20"/>
        </w:rPr>
        <w:t>&lt;</w:t>
      </w:r>
      <w:r w:rsidR="00D405A3" w:rsidRPr="002E5EB1">
        <w:rPr>
          <w:rFonts w:ascii="Courier New" w:hAnsi="Courier New" w:cs="Courier New"/>
          <w:sz w:val="20"/>
          <w:szCs w:val="20"/>
        </w:rPr>
        <w:t>read1.fastq_filtered</w:t>
      </w:r>
      <w:r w:rsidR="00D405A3">
        <w:rPr>
          <w:rFonts w:ascii="Courier New" w:hAnsi="Courier New" w:cs="Courier New"/>
          <w:sz w:val="20"/>
          <w:szCs w:val="20"/>
        </w:rPr>
        <w:t>_trimmed</w:t>
      </w:r>
      <w:r w:rsidR="00382EAA">
        <w:rPr>
          <w:rFonts w:ascii="Courier New" w:hAnsi="Courier New" w:cs="Courier New"/>
          <w:sz w:val="20"/>
          <w:szCs w:val="20"/>
        </w:rPr>
        <w:t>&gt;</w:t>
      </w:r>
      <w:r w:rsidR="00D405A3" w:rsidRPr="002E5EB1">
        <w:rPr>
          <w:rFonts w:ascii="Courier New" w:hAnsi="Courier New" w:cs="Courier New"/>
          <w:sz w:val="20"/>
          <w:szCs w:val="20"/>
        </w:rPr>
        <w:t xml:space="preserve">  </w:t>
      </w:r>
      <w:r w:rsidR="00D560AD" w:rsidRPr="000E2EB6">
        <w:rPr>
          <w:rFonts w:ascii="Courier New" w:hAnsi="Courier New" w:cs="Courier New"/>
          <w:sz w:val="20"/>
          <w:szCs w:val="20"/>
        </w:rPr>
        <w:tab/>
      </w:r>
      <w:r w:rsidR="00382EAA">
        <w:rPr>
          <w:rFonts w:ascii="Courier New" w:hAnsi="Courier New" w:cs="Courier New"/>
          <w:sz w:val="20"/>
          <w:szCs w:val="20"/>
        </w:rPr>
        <w:t>&lt;</w:t>
      </w:r>
      <w:r w:rsidR="00D405A3" w:rsidRPr="000E2EB6">
        <w:rPr>
          <w:rFonts w:ascii="Courier New" w:hAnsi="Courier New" w:cs="Courier New"/>
          <w:sz w:val="20"/>
          <w:szCs w:val="20"/>
        </w:rPr>
        <w:t>read2.fastq</w:t>
      </w:r>
      <w:r w:rsidR="00D405A3">
        <w:rPr>
          <w:rFonts w:ascii="Courier New" w:hAnsi="Courier New" w:cs="Courier New"/>
          <w:sz w:val="20"/>
          <w:szCs w:val="20"/>
        </w:rPr>
        <w:t>_filtered_trimmed</w:t>
      </w:r>
      <w:r w:rsidR="00382EAA">
        <w:rPr>
          <w:rFonts w:ascii="Courier New" w:hAnsi="Courier New" w:cs="Courier New"/>
          <w:sz w:val="20"/>
          <w:szCs w:val="20"/>
        </w:rPr>
        <w:t>&gt;</w:t>
      </w:r>
      <w:r w:rsidR="00D405A3" w:rsidRPr="000E2EB6">
        <w:rPr>
          <w:rFonts w:ascii="Courier New" w:hAnsi="Courier New" w:cs="Courier New"/>
          <w:sz w:val="20"/>
          <w:szCs w:val="20"/>
        </w:rPr>
        <w:t xml:space="preserve"> </w:t>
      </w:r>
      <w:r w:rsidRPr="000E2EB6">
        <w:rPr>
          <w:rFonts w:ascii="Courier New" w:hAnsi="Courier New" w:cs="Courier New"/>
          <w:sz w:val="20"/>
          <w:szCs w:val="20"/>
        </w:rPr>
        <w:t xml:space="preserve">&gt; aln.sam </w:t>
      </w:r>
    </w:p>
    <w:p w14:paraId="327748A9" w14:textId="77777777" w:rsidR="00712DF8" w:rsidRDefault="00712DF8" w:rsidP="00BD6DF4">
      <w:pPr>
        <w:rPr>
          <w:rFonts w:ascii="Times New Roman" w:hAnsi="Times New Roman" w:cs="Times New Roman"/>
          <w:b/>
          <w:sz w:val="24"/>
          <w:szCs w:val="24"/>
        </w:rPr>
      </w:pPr>
    </w:p>
    <w:p w14:paraId="252B3ED5" w14:textId="77777777" w:rsidR="00712DF8" w:rsidRDefault="00712DF8" w:rsidP="00BD6DF4">
      <w:pPr>
        <w:rPr>
          <w:rFonts w:ascii="Times New Roman" w:hAnsi="Times New Roman" w:cs="Times New Roman"/>
          <w:b/>
          <w:sz w:val="24"/>
          <w:szCs w:val="24"/>
        </w:rPr>
      </w:pPr>
    </w:p>
    <w:p w14:paraId="07163724" w14:textId="77777777" w:rsidR="00712DF8" w:rsidRDefault="00712DF8" w:rsidP="00BD6DF4">
      <w:pPr>
        <w:rPr>
          <w:rFonts w:ascii="Times New Roman" w:hAnsi="Times New Roman" w:cs="Times New Roman"/>
          <w:b/>
          <w:sz w:val="24"/>
          <w:szCs w:val="24"/>
        </w:rPr>
      </w:pPr>
    </w:p>
    <w:p w14:paraId="4D0A752A" w14:textId="77777777" w:rsidR="00BD6DF4"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lastRenderedPageBreak/>
        <w:t>Input:</w:t>
      </w:r>
    </w:p>
    <w:p w14:paraId="253DB6E2" w14:textId="77777777" w:rsidR="00BD6DF4" w:rsidRPr="006931E7" w:rsidRDefault="00BD6DF4"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Suffix </w:t>
      </w:r>
      <w:r w:rsidR="00865D38" w:rsidRPr="006931E7">
        <w:rPr>
          <w:rFonts w:ascii="Times New Roman" w:hAnsi="Times New Roman" w:cs="Times New Roman"/>
          <w:sz w:val="24"/>
          <w:szCs w:val="24"/>
        </w:rPr>
        <w:t>array index file (aln1.sai and aln2.sai here)</w:t>
      </w:r>
      <w:r w:rsidRPr="006931E7">
        <w:rPr>
          <w:rFonts w:ascii="Times New Roman" w:hAnsi="Times New Roman" w:cs="Times New Roman"/>
          <w:sz w:val="24"/>
          <w:szCs w:val="24"/>
        </w:rPr>
        <w:t xml:space="preserve"> [required]</w:t>
      </w:r>
    </w:p>
    <w:p w14:paraId="4B9DC1C9" w14:textId="77777777" w:rsidR="001E67B6" w:rsidRPr="006931E7" w:rsidRDefault="001E67B6"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 xml:space="preserve">Input fasta file </w:t>
      </w:r>
      <w:r w:rsidR="00865D38" w:rsidRPr="006931E7">
        <w:rPr>
          <w:rFonts w:ascii="Times New Roman" w:hAnsi="Times New Roman" w:cs="Times New Roman"/>
          <w:sz w:val="24"/>
          <w:szCs w:val="24"/>
        </w:rPr>
        <w:t>(</w:t>
      </w:r>
      <w:r w:rsidRPr="006931E7">
        <w:rPr>
          <w:rFonts w:ascii="Times New Roman" w:hAnsi="Times New Roman" w:cs="Times New Roman"/>
          <w:sz w:val="24"/>
          <w:szCs w:val="24"/>
        </w:rPr>
        <w:t xml:space="preserve">read1.fastq_filtered_trimmed read2.fastq_filtered_trimmed </w:t>
      </w:r>
      <w:r w:rsidR="00865D38" w:rsidRPr="006931E7">
        <w:rPr>
          <w:rFonts w:ascii="Times New Roman" w:hAnsi="Times New Roman" w:cs="Times New Roman"/>
          <w:sz w:val="24"/>
          <w:szCs w:val="24"/>
        </w:rPr>
        <w:t>here)</w:t>
      </w:r>
      <w:r w:rsidRPr="006931E7">
        <w:rPr>
          <w:rFonts w:ascii="Times New Roman" w:hAnsi="Times New Roman" w:cs="Times New Roman"/>
          <w:sz w:val="24"/>
          <w:szCs w:val="24"/>
        </w:rPr>
        <w:t>[required]</w:t>
      </w:r>
    </w:p>
    <w:p w14:paraId="7E201302" w14:textId="77777777" w:rsidR="00BD6DF4" w:rsidRPr="006931E7" w:rsidRDefault="006931E7" w:rsidP="000D4453">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w:t>
      </w:r>
      <w:r w:rsidR="00BD6DF4" w:rsidRPr="006931E7">
        <w:rPr>
          <w:rFonts w:ascii="Times New Roman" w:hAnsi="Times New Roman" w:cs="Times New Roman"/>
          <w:sz w:val="24"/>
          <w:szCs w:val="24"/>
        </w:rPr>
        <w:t>: read group information (required for downstream analysis)</w:t>
      </w:r>
    </w:p>
    <w:p w14:paraId="2F862F82" w14:textId="77777777" w:rsidR="00BD6DF4" w:rsidRPr="00605746" w:rsidRDefault="00BD6DF4" w:rsidP="00BD6DF4">
      <w:pPr>
        <w:rPr>
          <w:rFonts w:ascii="Times New Roman" w:hAnsi="Times New Roman" w:cs="Times New Roman"/>
          <w:b/>
          <w:sz w:val="24"/>
          <w:szCs w:val="24"/>
        </w:rPr>
      </w:pPr>
      <w:r w:rsidRPr="00605746">
        <w:rPr>
          <w:rFonts w:ascii="Times New Roman" w:hAnsi="Times New Roman" w:cs="Times New Roman"/>
          <w:b/>
          <w:sz w:val="24"/>
          <w:szCs w:val="24"/>
        </w:rPr>
        <w:t>Output:</w:t>
      </w:r>
    </w:p>
    <w:p w14:paraId="25F54D17" w14:textId="11E3AFDB" w:rsidR="00131EE8" w:rsidRPr="006931E7" w:rsidRDefault="0062761E" w:rsidP="00131EE8">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*.sam Alignment file in SAM format</w:t>
      </w:r>
      <w:r w:rsidR="00131EE8" w:rsidRPr="00131EE8">
        <w:rPr>
          <w:rFonts w:ascii="Times New Roman" w:hAnsi="Times New Roman" w:cs="Times New Roman"/>
          <w:sz w:val="24"/>
          <w:szCs w:val="24"/>
        </w:rPr>
        <w:t xml:space="preserve">; </w:t>
      </w:r>
      <w:r w:rsidR="00131EE8"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(aln.sam here)</w:t>
      </w:r>
      <w:r w:rsidR="00131EE8" w:rsidRPr="00131EE8">
        <w:rPr>
          <w:rFonts w:ascii="Times New Roman" w:hAnsi="Times New Roman" w:cs="Times New Roman"/>
          <w:sz w:val="24"/>
          <w:szCs w:val="24"/>
        </w:rPr>
        <w:t xml:space="preserve"> </w:t>
      </w:r>
    </w:p>
    <w:p w14:paraId="34E1A131" w14:textId="09D405F5" w:rsidR="00103081" w:rsidRPr="00F715EB" w:rsidRDefault="00103081" w:rsidP="00103081">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29"/>
        <w:gridCol w:w="7581"/>
      </w:tblGrid>
      <w:tr w:rsidR="00A6652A" w:rsidRPr="00A6652A" w14:paraId="74EF64DC" w14:textId="77777777" w:rsidTr="00103081">
        <w:trPr>
          <w:tblCellSpacing w:w="15" w:type="dxa"/>
        </w:trPr>
        <w:tc>
          <w:tcPr>
            <w:tcW w:w="486" w:type="pct"/>
            <w:noWrap/>
            <w:hideMark/>
          </w:tcPr>
          <w:p w14:paraId="4EF1B349" w14:textId="77777777" w:rsidR="00A6652A" w:rsidRPr="00AE0CCF" w:rsidRDefault="00A6652A" w:rsidP="000D4453">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14:paraId="2977D33C" w14:textId="77777777" w:rsidR="00A6652A" w:rsidRPr="00AE0CCF" w:rsidRDefault="00A6652A" w:rsidP="00AE0CCF">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 xml:space="preserve">Specify the read group in a format like ‘@RG\tID:foo\tSM:bar’. [null] </w:t>
            </w:r>
          </w:p>
        </w:tc>
      </w:tr>
    </w:tbl>
    <w:p w14:paraId="6E69674B" w14:textId="32B243C1" w:rsidR="003F5207" w:rsidRPr="00C11526" w:rsidRDefault="003F5207" w:rsidP="003F5207">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00B47543"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008F76F7"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use the same conventions as GES uses for Genologics and the HiSeq at JAX BHB, the</w:t>
      </w:r>
      <w:r w:rsidR="008F76F7"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info can be derived from the fastq file.</w:t>
      </w:r>
    </w:p>
    <w:p w14:paraId="725C079D" w14:textId="2924CBDD" w:rsidR="008F76F7" w:rsidRPr="00CD517E" w:rsidRDefault="003F5207">
      <w:pPr>
        <w:rPr>
          <w:rFonts w:ascii="Times New Roman" w:hAnsi="Times New Roman"/>
          <w:sz w:val="24"/>
        </w:rPr>
      </w:pPr>
      <w:r>
        <w:rPr>
          <w:rFonts w:ascii="Times New Roman" w:hAnsi="Times New Roman" w:cs="Times New Roman"/>
          <w:sz w:val="24"/>
          <w:szCs w:val="24"/>
        </w:rPr>
        <w:t>Given a pair</w:t>
      </w:r>
      <w:r w:rsidR="00D62EBF" w:rsidRPr="00CD517E">
        <w:rPr>
          <w:rFonts w:ascii="Times New Roman" w:hAnsi="Times New Roman"/>
          <w:sz w:val="24"/>
        </w:rPr>
        <w:t xml:space="preserve"> of </w:t>
      </w:r>
      <w:r>
        <w:rPr>
          <w:rFonts w:ascii="Times New Roman" w:hAnsi="Times New Roman" w:cs="Times New Roman"/>
          <w:sz w:val="24"/>
          <w:szCs w:val="24"/>
        </w:rPr>
        <w:t>fastq files, the @RG info can be pulled from the name (of either of pair) and the first line of the file.</w:t>
      </w:r>
      <w:r w:rsidR="004113EB">
        <w:rPr>
          <w:rFonts w:ascii="Times New Roman" w:hAnsi="Times New Roman" w:cs="Times New Roman"/>
          <w:sz w:val="24"/>
          <w:szCs w:val="24"/>
        </w:rPr>
        <w:t xml:space="preserve"> Highlighted colors match read group info needed.</w:t>
      </w:r>
    </w:p>
    <w:p w14:paraId="791B240E" w14:textId="77777777" w:rsidR="003F5207" w:rsidRPr="003F5207" w:rsidRDefault="003F5207" w:rsidP="003F5207">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14:paraId="2143377B"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2:N:0:TTAGGC</w:t>
      </w:r>
    </w:p>
    <w:p w14:paraId="2AB4300B"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14:paraId="5DA3DEFA"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w:t>
      </w:r>
    </w:p>
    <w:p w14:paraId="72ADF382" w14:textId="77777777" w:rsidR="003F5207" w:rsidRPr="003F5207" w:rsidRDefault="003F5207" w:rsidP="003F5207">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14:paraId="1663C880" w14:textId="77777777" w:rsidR="003F5207" w:rsidRDefault="003F5207" w:rsidP="003F5207">
      <w:pPr>
        <w:spacing w:after="0" w:line="240" w:lineRule="auto"/>
        <w:rPr>
          <w:rFonts w:ascii="Times New Roman" w:hAnsi="Times New Roman" w:cs="Times New Roman"/>
          <w:sz w:val="24"/>
          <w:szCs w:val="24"/>
        </w:rPr>
      </w:pPr>
    </w:p>
    <w:p w14:paraId="0D0F9D29"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14:paraId="2B0CEC63"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flowcell ID, lane #)</w:t>
      </w:r>
    </w:p>
    <w:p w14:paraId="29D5582D"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14:paraId="78A47163" w14:textId="77777777" w:rsidR="002A538E" w:rsidRP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14:paraId="579EE843" w14:textId="77777777" w:rsidR="002A538E" w:rsidRDefault="002A538E" w:rsidP="002A538E">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14:paraId="5E08C647" w14:textId="77777777" w:rsidR="00B90BF3" w:rsidRDefault="00B90BF3" w:rsidP="00CD517E">
      <w:pPr>
        <w:spacing w:after="0" w:line="240" w:lineRule="auto"/>
        <w:rPr>
          <w:rFonts w:ascii="Times New Roman" w:hAnsi="Times New Roman" w:cs="Times New Roman"/>
          <w:sz w:val="24"/>
          <w:szCs w:val="24"/>
        </w:rPr>
      </w:pPr>
    </w:p>
    <w:p w14:paraId="4F9D06C6" w14:textId="05B827C3" w:rsidR="00A97337" w:rsidRDefault="005836EC" w:rsidP="00CD517E">
      <w:pPr>
        <w:spacing w:after="0" w:line="240" w:lineRule="auto"/>
        <w:rPr>
          <w:rFonts w:ascii="Times New Roman" w:hAnsi="Times New Roman"/>
          <w:color w:val="FF0000"/>
          <w:sz w:val="24"/>
        </w:rPr>
      </w:pPr>
      <w:r>
        <w:rPr>
          <w:rFonts w:ascii="Times New Roman" w:hAnsi="Times New Roman"/>
          <w:color w:val="FF0000"/>
          <w:sz w:val="24"/>
        </w:rPr>
        <w:t xml:space="preserve">if the given fastq file not in above format [need a script to check it]; then add timestamp to </w:t>
      </w:r>
    </w:p>
    <w:p w14:paraId="5776DAE3" w14:textId="04DA0988" w:rsidR="005836EC" w:rsidRDefault="005836EC" w:rsidP="00CD517E">
      <w:pPr>
        <w:spacing w:after="0" w:line="240" w:lineRule="auto"/>
        <w:rPr>
          <w:rFonts w:ascii="Times New Roman" w:hAnsi="Times New Roman"/>
          <w:color w:val="FF0000"/>
          <w:sz w:val="24"/>
        </w:rPr>
      </w:pPr>
      <w:r>
        <w:rPr>
          <w:rFonts w:ascii="Times New Roman" w:hAnsi="Times New Roman"/>
          <w:color w:val="FF0000"/>
          <w:sz w:val="24"/>
        </w:rPr>
        <w:t>these information:</w:t>
      </w:r>
    </w:p>
    <w:p w14:paraId="35D2DD9D" w14:textId="2F91B13B" w:rsidR="004B2EED" w:rsidRDefault="004B2EED" w:rsidP="00CD517E">
      <w:pPr>
        <w:spacing w:after="0" w:line="240" w:lineRule="auto"/>
        <w:rPr>
          <w:rFonts w:ascii="Times New Roman" w:hAnsi="Times New Roman"/>
          <w:color w:val="FF0000"/>
          <w:sz w:val="24"/>
        </w:rPr>
      </w:pPr>
      <w:r>
        <w:rPr>
          <w:rFonts w:ascii="Times New Roman" w:hAnsi="Times New Roman"/>
          <w:color w:val="FF0000"/>
          <w:sz w:val="24"/>
        </w:rPr>
        <w:t>@RG</w:t>
      </w:r>
    </w:p>
    <w:p w14:paraId="742ECD44" w14:textId="228E3D45"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ID  ID_timestamp</w:t>
      </w:r>
    </w:p>
    <w:p w14:paraId="4285923A" w14:textId="55D236F2"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LB LIB_timestamp</w:t>
      </w:r>
    </w:p>
    <w:p w14:paraId="6C676673" w14:textId="27F9C198"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PL ILLUMINA</w:t>
      </w:r>
    </w:p>
    <w:p w14:paraId="45D14FCA" w14:textId="09EEDC6A" w:rsidR="0048201B" w:rsidRDefault="0048201B" w:rsidP="00CD517E">
      <w:pPr>
        <w:spacing w:after="0" w:line="240" w:lineRule="auto"/>
        <w:rPr>
          <w:rFonts w:ascii="Times New Roman" w:hAnsi="Times New Roman"/>
          <w:color w:val="FF0000"/>
          <w:sz w:val="24"/>
        </w:rPr>
      </w:pPr>
      <w:r>
        <w:rPr>
          <w:rFonts w:ascii="Times New Roman" w:hAnsi="Times New Roman"/>
          <w:color w:val="FF0000"/>
          <w:sz w:val="24"/>
        </w:rPr>
        <w:t>SM SAMPLE_timestamp</w:t>
      </w:r>
    </w:p>
    <w:p w14:paraId="7C92D4C7" w14:textId="77777777" w:rsidR="0048201B" w:rsidRDefault="0048201B" w:rsidP="00CD517E">
      <w:pPr>
        <w:spacing w:after="0" w:line="240" w:lineRule="auto"/>
        <w:rPr>
          <w:rFonts w:ascii="Times New Roman" w:hAnsi="Times New Roman"/>
          <w:sz w:val="24"/>
        </w:rPr>
      </w:pPr>
    </w:p>
    <w:p w14:paraId="5619B3C5" w14:textId="77777777" w:rsidR="00DF053D" w:rsidRDefault="00DF053D">
      <w:pPr>
        <w:rPr>
          <w:rFonts w:ascii="Times New Roman" w:hAnsi="Times New Roman" w:cs="Times New Roman"/>
          <w:b/>
          <w:sz w:val="24"/>
          <w:szCs w:val="24"/>
        </w:rPr>
      </w:pPr>
      <w:r>
        <w:rPr>
          <w:rFonts w:ascii="Times New Roman" w:hAnsi="Times New Roman" w:cs="Times New Roman"/>
          <w:b/>
          <w:sz w:val="24"/>
          <w:szCs w:val="24"/>
        </w:rPr>
        <w:t>References:</w:t>
      </w:r>
    </w:p>
    <w:p w14:paraId="33125E3D" w14:textId="77777777" w:rsidR="00DF053D" w:rsidRDefault="007D4D1B">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14:paraId="094EC0B3" w14:textId="6ADA54CB" w:rsidR="00740911" w:rsidRDefault="001B310D">
      <w:pPr>
        <w:rPr>
          <w:rFonts w:ascii="Times New Roman" w:hAnsi="Times New Roman" w:cs="Times New Roman"/>
          <w:b/>
          <w:sz w:val="24"/>
          <w:szCs w:val="24"/>
        </w:rPr>
      </w:pPr>
      <w:bookmarkStart w:id="0"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0"/>
    </w:p>
    <w:p w14:paraId="060C99AD" w14:textId="59FB0E24" w:rsidR="00C2495D" w:rsidRDefault="003A2E39" w:rsidP="006B66B2">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Step3: </w:t>
      </w:r>
      <w:r w:rsidR="00C2495D">
        <w:rPr>
          <w:rFonts w:ascii="Times New Roman" w:hAnsi="Times New Roman" w:cs="Times New Roman"/>
          <w:b/>
          <w:sz w:val="24"/>
          <w:szCs w:val="24"/>
        </w:rPr>
        <w:t>Variant Pre-processing</w:t>
      </w:r>
      <w:r w:rsidR="006B66B2">
        <w:rPr>
          <w:rFonts w:ascii="Times New Roman" w:hAnsi="Times New Roman" w:cs="Times New Roman"/>
          <w:b/>
          <w:sz w:val="24"/>
          <w:szCs w:val="24"/>
        </w:rPr>
        <w:t xml:space="preserve"> </w:t>
      </w:r>
    </w:p>
    <w:p w14:paraId="2C703387" w14:textId="0F5A59B7" w:rsidR="00DD5B21" w:rsidRDefault="00DD5B21" w:rsidP="00DD5B21">
      <w:pPr>
        <w:rPr>
          <w:rFonts w:ascii="Times New Roman" w:hAnsi="Times New Roman" w:cs="Times New Roman"/>
          <w:b/>
          <w:sz w:val="24"/>
          <w:szCs w:val="24"/>
        </w:rPr>
      </w:pPr>
      <w:r>
        <w:rPr>
          <w:rFonts w:ascii="Times New Roman" w:hAnsi="Times New Roman" w:cs="Times New Roman"/>
          <w:b/>
          <w:sz w:val="24"/>
          <w:szCs w:val="24"/>
        </w:rPr>
        <w:t>Module requirements</w:t>
      </w:r>
      <w:r w:rsidR="003522CE">
        <w:rPr>
          <w:rFonts w:ascii="Times New Roman" w:hAnsi="Times New Roman" w:cs="Times New Roman"/>
          <w:b/>
          <w:sz w:val="24"/>
          <w:szCs w:val="24"/>
        </w:rPr>
        <w:t xml:space="preserve"> (or path)</w:t>
      </w:r>
      <w:r>
        <w:rPr>
          <w:rFonts w:ascii="Times New Roman" w:hAnsi="Times New Roman" w:cs="Times New Roman"/>
          <w:b/>
          <w:sz w:val="24"/>
          <w:szCs w:val="24"/>
        </w:rPr>
        <w:t>:</w:t>
      </w:r>
    </w:p>
    <w:p w14:paraId="677585ED"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229FC4AB"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6648995A"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0A300B9B" w14:textId="183084C5" w:rsidR="00DD5B21" w:rsidRDefault="00DD5B21"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/opt/compsci/picard/1.</w:t>
      </w:r>
      <w:r w:rsidR="00E0563A">
        <w:rPr>
          <w:rFonts w:ascii="Times New Roman" w:hAnsi="Times New Roman" w:cs="Times New Roman"/>
          <w:sz w:val="24"/>
          <w:szCs w:val="24"/>
        </w:rPr>
        <w:t>8.4</w:t>
      </w:r>
      <w:r w:rsidRPr="00E3034C">
        <w:rPr>
          <w:rFonts w:ascii="Times New Roman" w:hAnsi="Times New Roman" w:cs="Times New Roman"/>
          <w:sz w:val="24"/>
          <w:szCs w:val="24"/>
        </w:rPr>
        <w:t>/</w:t>
      </w:r>
    </w:p>
    <w:p w14:paraId="703A0116" w14:textId="77777777" w:rsidR="00DD5B21" w:rsidRPr="00E3034C" w:rsidRDefault="00DD5B21"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14:paraId="7C48A9A4" w14:textId="77777777" w:rsidR="00054244" w:rsidRDefault="00054244">
      <w:pPr>
        <w:rPr>
          <w:rFonts w:ascii="Times New Roman" w:hAnsi="Times New Roman" w:cs="Times New Roman"/>
          <w:b/>
          <w:sz w:val="24"/>
          <w:szCs w:val="24"/>
        </w:rPr>
      </w:pPr>
      <w:r w:rsidRPr="000E2EB6">
        <w:rPr>
          <w:rFonts w:ascii="Times New Roman" w:hAnsi="Times New Roman" w:cs="Times New Roman"/>
          <w:b/>
          <w:sz w:val="24"/>
          <w:szCs w:val="24"/>
        </w:rPr>
        <w:t>Step3</w:t>
      </w:r>
      <w:r w:rsidR="007B3D2B">
        <w:rPr>
          <w:rFonts w:ascii="Times New Roman" w:hAnsi="Times New Roman" w:cs="Times New Roman"/>
          <w:b/>
          <w:sz w:val="24"/>
          <w:szCs w:val="24"/>
        </w:rPr>
        <w:t>.1</w:t>
      </w:r>
      <w:r w:rsidRPr="000E2EB6">
        <w:rPr>
          <w:rFonts w:ascii="Times New Roman" w:hAnsi="Times New Roman" w:cs="Times New Roman"/>
          <w:b/>
          <w:sz w:val="24"/>
          <w:szCs w:val="24"/>
        </w:rPr>
        <w:t xml:space="preserve">:  </w:t>
      </w:r>
      <w:r w:rsidR="00824123" w:rsidRPr="000E2EB6">
        <w:rPr>
          <w:rFonts w:ascii="Times New Roman" w:hAnsi="Times New Roman" w:cs="Times New Roman"/>
          <w:b/>
          <w:sz w:val="24"/>
          <w:szCs w:val="24"/>
        </w:rPr>
        <w:t xml:space="preserve">Picard </w:t>
      </w:r>
      <w:r w:rsidR="00A7304F" w:rsidRPr="000E2EB6">
        <w:rPr>
          <w:rFonts w:ascii="Times New Roman" w:hAnsi="Times New Roman" w:cs="Times New Roman"/>
          <w:b/>
          <w:sz w:val="24"/>
          <w:szCs w:val="24"/>
        </w:rPr>
        <w:t>SortSam.jar</w:t>
      </w:r>
      <w:r w:rsidR="00483856">
        <w:rPr>
          <w:rFonts w:ascii="Times New Roman" w:hAnsi="Times New Roman" w:cs="Times New Roman"/>
          <w:b/>
          <w:sz w:val="24"/>
          <w:szCs w:val="24"/>
        </w:rPr>
        <w:t xml:space="preserve"> (generating sorted alignment bam file)</w:t>
      </w:r>
    </w:p>
    <w:p w14:paraId="0AA0F423" w14:textId="77777777" w:rsidR="002A642E" w:rsidRDefault="002A642E">
      <w:pPr>
        <w:rPr>
          <w:rFonts w:ascii="Times New Roman" w:hAnsi="Times New Roman" w:cs="Times New Roman"/>
          <w:b/>
          <w:sz w:val="24"/>
          <w:szCs w:val="24"/>
        </w:rPr>
      </w:pPr>
      <w:r>
        <w:rPr>
          <w:rFonts w:ascii="Times New Roman" w:hAnsi="Times New Roman" w:cs="Times New Roman"/>
          <w:b/>
          <w:sz w:val="24"/>
          <w:szCs w:val="24"/>
        </w:rPr>
        <w:t>Usage:</w:t>
      </w:r>
    </w:p>
    <w:p w14:paraId="5BC2AA6B" w14:textId="7777777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 xml:space="preserve">java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-jar picard/SortSam.jar \</w:t>
      </w:r>
    </w:p>
    <w:p w14:paraId="5610C48E" w14:textId="7777777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SO=coordinate \</w:t>
      </w:r>
    </w:p>
    <w:p w14:paraId="5C5154D3" w14:textId="18623164"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INPUT=</w:t>
      </w:r>
      <w:r w:rsidR="009F2C80">
        <w:rPr>
          <w:rFonts w:ascii="Courier New" w:hAnsi="Courier New" w:cs="Courier New"/>
          <w:sz w:val="20"/>
          <w:szCs w:val="20"/>
        </w:rPr>
        <w:t>&lt;</w:t>
      </w:r>
      <w:r w:rsidRPr="00065C00">
        <w:rPr>
          <w:rFonts w:ascii="Courier New" w:hAnsi="Courier New" w:cs="Courier New"/>
          <w:sz w:val="20"/>
          <w:szCs w:val="20"/>
        </w:rPr>
        <w:t>aln.sam</w:t>
      </w:r>
      <w:r w:rsidR="009F2C80">
        <w:rPr>
          <w:rFonts w:ascii="Courier New" w:hAnsi="Courier New" w:cs="Courier New"/>
          <w:sz w:val="20"/>
          <w:szCs w:val="20"/>
        </w:rPr>
        <w:t>&gt;</w:t>
      </w:r>
      <w:r w:rsidRPr="00065C00">
        <w:rPr>
          <w:rFonts w:ascii="Courier New" w:hAnsi="Courier New" w:cs="Courier New"/>
          <w:sz w:val="20"/>
          <w:szCs w:val="20"/>
        </w:rPr>
        <w:t xml:space="preserve"> \</w:t>
      </w:r>
    </w:p>
    <w:p w14:paraId="3730094E" w14:textId="31053A0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OUTPUT=aln.bam \</w:t>
      </w:r>
    </w:p>
    <w:p w14:paraId="48E1C955" w14:textId="0969B8C3"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VALIDATION_STRINGENCY=</w:t>
      </w:r>
      <w:r w:rsidR="00BB3EAC">
        <w:rPr>
          <w:rFonts w:ascii="Courier New" w:hAnsi="Courier New" w:cs="Courier New"/>
          <w:sz w:val="20"/>
          <w:szCs w:val="20"/>
        </w:rPr>
        <w:t>SILENT</w:t>
      </w:r>
      <w:r w:rsidRPr="00065C00">
        <w:rPr>
          <w:rFonts w:ascii="Courier New" w:hAnsi="Courier New" w:cs="Courier New"/>
          <w:sz w:val="20"/>
          <w:szCs w:val="20"/>
        </w:rPr>
        <w:t xml:space="preserve"> \</w:t>
      </w:r>
    </w:p>
    <w:p w14:paraId="18F58D1C" w14:textId="77777777" w:rsidR="00D841AC" w:rsidRPr="00065C00" w:rsidRDefault="00D841AC" w:rsidP="00D841AC">
      <w:pPr>
        <w:pStyle w:val="NoSpacing"/>
        <w:rPr>
          <w:rFonts w:ascii="Courier New" w:hAnsi="Courier New" w:cs="Courier New"/>
          <w:sz w:val="20"/>
          <w:szCs w:val="20"/>
        </w:rPr>
      </w:pPr>
      <w:r w:rsidRPr="00065C00">
        <w:rPr>
          <w:rFonts w:ascii="Courier New" w:hAnsi="Courier New" w:cs="Courier New"/>
          <w:sz w:val="20"/>
          <w:szCs w:val="20"/>
        </w:rPr>
        <w:t>CREATE_INDEX=true</w:t>
      </w:r>
    </w:p>
    <w:p w14:paraId="58D99435" w14:textId="77777777" w:rsidR="008B0812" w:rsidRDefault="008B0812">
      <w:pPr>
        <w:rPr>
          <w:rFonts w:ascii="Times New Roman" w:hAnsi="Times New Roman" w:cs="Times New Roman"/>
          <w:b/>
          <w:sz w:val="24"/>
          <w:szCs w:val="24"/>
        </w:rPr>
      </w:pPr>
    </w:p>
    <w:p w14:paraId="1F332CBD" w14:textId="77777777" w:rsidR="00E3034C" w:rsidRDefault="00E3034C">
      <w:pPr>
        <w:rPr>
          <w:rFonts w:ascii="Times New Roman" w:hAnsi="Times New Roman" w:cs="Times New Roman"/>
          <w:b/>
          <w:sz w:val="24"/>
          <w:szCs w:val="24"/>
        </w:rPr>
      </w:pPr>
      <w:r>
        <w:rPr>
          <w:rFonts w:ascii="Times New Roman" w:hAnsi="Times New Roman" w:cs="Times New Roman"/>
          <w:b/>
          <w:sz w:val="24"/>
          <w:szCs w:val="24"/>
        </w:rPr>
        <w:t>Input:</w:t>
      </w:r>
    </w:p>
    <w:p w14:paraId="0947FFAB" w14:textId="77777777" w:rsidR="00E3034C" w:rsidRDefault="00E3034C"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BWA generated sam file (aln.sam here) [required]</w:t>
      </w:r>
    </w:p>
    <w:p w14:paraId="2A27EEA8" w14:textId="77777777" w:rsidR="00E3034C" w:rsidRDefault="00780165">
      <w:pPr>
        <w:rPr>
          <w:rFonts w:ascii="Times New Roman" w:hAnsi="Times New Roman" w:cs="Times New Roman"/>
          <w:b/>
          <w:sz w:val="24"/>
          <w:szCs w:val="24"/>
        </w:rPr>
      </w:pPr>
      <w:r>
        <w:rPr>
          <w:rFonts w:ascii="Times New Roman" w:hAnsi="Times New Roman" w:cs="Times New Roman"/>
          <w:b/>
          <w:sz w:val="24"/>
          <w:szCs w:val="24"/>
        </w:rPr>
        <w:t>Output:</w:t>
      </w:r>
    </w:p>
    <w:p w14:paraId="58FB6AF6" w14:textId="4C1B3B6F" w:rsidR="00780165" w:rsidRDefault="00780165" w:rsidP="000D4453">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 xml:space="preserve">The coordinate sorted </w:t>
      </w:r>
      <w:r w:rsidR="002F5BAE" w:rsidRPr="00A12858">
        <w:rPr>
          <w:rFonts w:ascii="Times New Roman" w:hAnsi="Times New Roman" w:cs="Times New Roman"/>
          <w:sz w:val="24"/>
          <w:szCs w:val="24"/>
        </w:rPr>
        <w:t xml:space="preserve">alignment file </w:t>
      </w:r>
      <w:r w:rsidRPr="00A12858">
        <w:rPr>
          <w:rFonts w:ascii="Times New Roman" w:hAnsi="Times New Roman" w:cs="Times New Roman"/>
          <w:sz w:val="24"/>
          <w:szCs w:val="24"/>
        </w:rPr>
        <w:t>in bam format</w:t>
      </w:r>
      <w:r w:rsidR="008B0812">
        <w:rPr>
          <w:rFonts w:ascii="Times New Roman" w:hAnsi="Times New Roman" w:cs="Times New Roman"/>
          <w:sz w:val="24"/>
          <w:szCs w:val="24"/>
        </w:rPr>
        <w:t xml:space="preserve">; </w:t>
      </w:r>
      <w:r w:rsidR="008B0812" w:rsidRPr="006F556A">
        <w:rPr>
          <w:rFonts w:ascii="Times New Roman" w:hAnsi="Times New Roman" w:cs="Times New Roman"/>
          <w:b/>
          <w:i/>
          <w:sz w:val="24"/>
          <w:szCs w:val="24"/>
        </w:rPr>
        <w:t xml:space="preserve">provide </w:t>
      </w:r>
      <w:del w:id="1" w:author="anuj" w:date="2013-04-04T12:08:00Z">
        <w:r w:rsidR="008B0812" w:rsidRPr="00BC5929" w:rsidDel="004C6A73">
          <w:rPr>
            <w:rFonts w:ascii="Times New Roman" w:hAnsi="Times New Roman" w:cs="Times New Roman"/>
            <w:b/>
            <w:i/>
            <w:sz w:val="24"/>
            <w:szCs w:val="24"/>
          </w:rPr>
          <w:delText xml:space="preserve">file </w:delText>
        </w:r>
      </w:del>
      <w:r w:rsidR="008B0812" w:rsidRPr="00C26DEA">
        <w:rPr>
          <w:rFonts w:ascii="Times New Roman" w:hAnsi="Times New Roman" w:cs="Times New Roman"/>
          <w:b/>
          <w:i/>
          <w:sz w:val="24"/>
          <w:szCs w:val="24"/>
        </w:rPr>
        <w:t>name</w:t>
      </w:r>
      <w:r w:rsidRPr="00A12858">
        <w:rPr>
          <w:rFonts w:ascii="Times New Roman" w:hAnsi="Times New Roman" w:cs="Times New Roman"/>
          <w:sz w:val="24"/>
          <w:szCs w:val="24"/>
        </w:rPr>
        <w:t xml:space="preserve"> </w:t>
      </w:r>
      <w:r w:rsidR="002F5BAE" w:rsidRPr="00A12858">
        <w:rPr>
          <w:rFonts w:ascii="Times New Roman" w:hAnsi="Times New Roman" w:cs="Times New Roman"/>
          <w:sz w:val="24"/>
          <w:szCs w:val="24"/>
        </w:rPr>
        <w:t>(aln.bam here)</w:t>
      </w:r>
      <w:r w:rsidR="005406B9">
        <w:rPr>
          <w:rFonts w:ascii="Times New Roman" w:hAnsi="Times New Roman" w:cs="Times New Roman"/>
          <w:sz w:val="24"/>
          <w:szCs w:val="24"/>
        </w:rPr>
        <w:t xml:space="preserve"> </w:t>
      </w:r>
    </w:p>
    <w:p w14:paraId="40434798" w14:textId="60A505D5" w:rsidR="004B2D60" w:rsidRPr="00CD517E" w:rsidRDefault="004B2D60" w:rsidP="000D4453">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 xml:space="preserve">Index </w:t>
      </w:r>
      <w:r w:rsidR="00506228" w:rsidRPr="00CD517E">
        <w:rPr>
          <w:rFonts w:ascii="Times New Roman" w:hAnsi="Times New Roman" w:cs="Times New Roman"/>
          <w:sz w:val="24"/>
          <w:szCs w:val="24"/>
        </w:rPr>
        <w:t>of coordinate sorted alignment file (</w:t>
      </w:r>
      <w:r w:rsidRPr="00CD517E">
        <w:rPr>
          <w:rFonts w:ascii="Times New Roman" w:hAnsi="Times New Roman" w:cs="Times New Roman"/>
          <w:sz w:val="24"/>
          <w:szCs w:val="24"/>
        </w:rPr>
        <w:t xml:space="preserve">aln.bai </w:t>
      </w:r>
      <w:r w:rsidR="00506228" w:rsidRPr="00CD517E">
        <w:rPr>
          <w:rFonts w:ascii="Times New Roman" w:hAnsi="Times New Roman" w:cs="Times New Roman"/>
          <w:sz w:val="24"/>
          <w:szCs w:val="24"/>
        </w:rPr>
        <w:t>here)</w:t>
      </w:r>
      <w:r w:rsidR="004D0AC9">
        <w:rPr>
          <w:rFonts w:ascii="Times New Roman" w:hAnsi="Times New Roman" w:cs="Times New Roman"/>
          <w:sz w:val="24"/>
          <w:szCs w:val="24"/>
        </w:rPr>
        <w:t xml:space="preserve"> </w:t>
      </w:r>
    </w:p>
    <w:p w14:paraId="701E5F18" w14:textId="77777777" w:rsidR="00780165" w:rsidRPr="00780165" w:rsidRDefault="00780165" w:rsidP="00780165">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6169EC" w:rsidRPr="006169EC" w14:paraId="54FEBCAF" w14:textId="77777777" w:rsidTr="00AD3EDE">
        <w:trPr>
          <w:tblCellSpacing w:w="15" w:type="dxa"/>
        </w:trPr>
        <w:tc>
          <w:tcPr>
            <w:tcW w:w="0" w:type="auto"/>
            <w:hideMark/>
          </w:tcPr>
          <w:p w14:paraId="5833037E" w14:textId="77777777" w:rsidR="006169EC" w:rsidRPr="00781004" w:rsidRDefault="006169EC" w:rsidP="000D4453">
            <w:pPr>
              <w:pStyle w:val="ListParagraph"/>
              <w:numPr>
                <w:ilvl w:val="0"/>
                <w:numId w:val="14"/>
              </w:numPr>
              <w:rPr>
                <w:rFonts w:ascii="Times New Roman" w:hAnsi="Times New Roman" w:cs="Times New Roman"/>
                <w:sz w:val="24"/>
                <w:szCs w:val="24"/>
              </w:rPr>
            </w:pPr>
            <w:bookmarkStart w:id="2" w:name="AddOrReplaceReadGroups"/>
            <w:bookmarkStart w:id="3" w:name="Overview"/>
            <w:r w:rsidRPr="00781004">
              <w:rPr>
                <w:rFonts w:ascii="Times New Roman" w:hAnsi="Times New Roman" w:cs="Times New Roman"/>
                <w:sz w:val="24"/>
                <w:szCs w:val="24"/>
              </w:rPr>
              <w:t>SO: SORT_</w:t>
            </w:r>
            <w:r w:rsidR="002F5BAE" w:rsidRPr="00781004">
              <w:rPr>
                <w:rFonts w:ascii="Times New Roman" w:hAnsi="Times New Roman" w:cs="Times New Roman"/>
                <w:sz w:val="24"/>
                <w:szCs w:val="24"/>
              </w:rPr>
              <w:t xml:space="preserve">ORDER. </w:t>
            </w:r>
            <w:r w:rsidRPr="00781004">
              <w:rPr>
                <w:rFonts w:ascii="Times New Roman" w:hAnsi="Times New Roman" w:cs="Times New Roman"/>
                <w:sz w:val="24"/>
                <w:szCs w:val="24"/>
              </w:rPr>
              <w:t xml:space="preserve">If not supplied OUTPUT is in the same order as INPUT. Default value: null. Possible values: {unsorted, queryname, coordinate} </w:t>
            </w:r>
          </w:p>
        </w:tc>
        <w:tc>
          <w:tcPr>
            <w:tcW w:w="0" w:type="auto"/>
            <w:hideMark/>
          </w:tcPr>
          <w:p w14:paraId="3819E8A4" w14:textId="77777777" w:rsidR="006169EC" w:rsidRPr="00781004" w:rsidRDefault="006169EC" w:rsidP="000D4453">
            <w:pPr>
              <w:pStyle w:val="ListParagraph"/>
              <w:numPr>
                <w:ilvl w:val="0"/>
                <w:numId w:val="14"/>
              </w:numPr>
              <w:rPr>
                <w:rFonts w:ascii="Times New Roman" w:hAnsi="Times New Roman" w:cs="Times New Roman"/>
                <w:sz w:val="24"/>
                <w:szCs w:val="24"/>
              </w:rPr>
            </w:pPr>
          </w:p>
        </w:tc>
      </w:tr>
    </w:tbl>
    <w:bookmarkEnd w:id="2"/>
    <w:p w14:paraId="4B996EFF" w14:textId="77777777" w:rsidR="000E2EB6" w:rsidRPr="00781004" w:rsidRDefault="006169EC"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3"/>
      <w:r w:rsidRPr="00781004">
        <w:rPr>
          <w:rFonts w:ascii="Times New Roman" w:hAnsi="Times New Roman" w:cs="Times New Roman"/>
          <w:sz w:val="24"/>
          <w:szCs w:val="24"/>
        </w:rPr>
        <w:t>: Validation stringency for all SAM files read by this program. Setting stringency to SILENT can improve performance when processing a BAM file in which variable-length data (read, qualities, tags) do not otherwise need to be decoded. Default value: STRICT. This option can be set to 'null' to clear the default value. Possible values: {STRICT, LENIENT, SILENT}</w:t>
      </w:r>
    </w:p>
    <w:p w14:paraId="58441C47" w14:textId="77777777" w:rsidR="002F5BAE" w:rsidRPr="00781004" w:rsidRDefault="002F5BAE" w:rsidP="002F5BAE">
      <w:pPr>
        <w:pStyle w:val="NoSpacing"/>
        <w:ind w:left="720"/>
        <w:rPr>
          <w:rFonts w:ascii="Times New Roman" w:hAnsi="Times New Roman" w:cs="Times New Roman"/>
          <w:sz w:val="24"/>
          <w:szCs w:val="24"/>
        </w:rPr>
      </w:pPr>
    </w:p>
    <w:p w14:paraId="47FDC25C" w14:textId="77777777" w:rsidR="002F5BAE" w:rsidRPr="00781004" w:rsidRDefault="002F5BAE" w:rsidP="000D4453">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14:paraId="6D1612D8" w14:textId="77777777" w:rsidR="006169EC" w:rsidRDefault="006169EC" w:rsidP="007432C6">
      <w:pPr>
        <w:pStyle w:val="NoSpacing"/>
        <w:rPr>
          <w:rFonts w:ascii="Times New Roman" w:hAnsi="Times New Roman" w:cs="Times New Roman"/>
          <w:b/>
          <w:sz w:val="24"/>
          <w:szCs w:val="24"/>
        </w:rPr>
      </w:pPr>
    </w:p>
    <w:p w14:paraId="138D7EC1" w14:textId="77777777" w:rsidR="00A12858" w:rsidRPr="00DB652D" w:rsidRDefault="00A12858" w:rsidP="00DB652D">
      <w:pPr>
        <w:rPr>
          <w:rFonts w:ascii="Times New Roman" w:hAnsi="Times New Roman" w:cs="Times New Roman"/>
          <w:b/>
          <w:color w:val="FF0000"/>
          <w:sz w:val="20"/>
          <w:szCs w:val="20"/>
        </w:rPr>
      </w:pPr>
    </w:p>
    <w:p w14:paraId="36447999" w14:textId="77777777" w:rsidR="00AC4783" w:rsidRDefault="007432C6" w:rsidP="007432C6">
      <w:pPr>
        <w:pStyle w:val="NoSpacing"/>
        <w:rPr>
          <w:rFonts w:ascii="Times New Roman" w:hAnsi="Times New Roman" w:cs="Times New Roman"/>
          <w:b/>
          <w:sz w:val="24"/>
          <w:szCs w:val="24"/>
        </w:rPr>
      </w:pPr>
      <w:r w:rsidRPr="000E2EB6">
        <w:rPr>
          <w:rFonts w:ascii="Times New Roman" w:hAnsi="Times New Roman" w:cs="Times New Roman"/>
          <w:b/>
          <w:sz w:val="24"/>
          <w:szCs w:val="24"/>
        </w:rPr>
        <w:lastRenderedPageBreak/>
        <w:t>Step</w:t>
      </w:r>
      <w:r w:rsidR="007208A4">
        <w:rPr>
          <w:rFonts w:ascii="Times New Roman" w:hAnsi="Times New Roman" w:cs="Times New Roman"/>
          <w:b/>
          <w:sz w:val="24"/>
          <w:szCs w:val="24"/>
        </w:rPr>
        <w:t>3.2</w:t>
      </w:r>
      <w:r w:rsidR="00AC4783" w:rsidRPr="000E2EB6">
        <w:rPr>
          <w:rFonts w:ascii="Times New Roman" w:hAnsi="Times New Roman" w:cs="Times New Roman"/>
          <w:b/>
          <w:sz w:val="24"/>
          <w:szCs w:val="24"/>
        </w:rPr>
        <w:t xml:space="preserve">: </w:t>
      </w:r>
      <w:r w:rsidR="00235A59" w:rsidRPr="000E2EB6">
        <w:rPr>
          <w:rFonts w:ascii="Times New Roman" w:hAnsi="Times New Roman" w:cs="Times New Roman"/>
          <w:b/>
          <w:sz w:val="24"/>
          <w:szCs w:val="24"/>
        </w:rPr>
        <w:t xml:space="preserve"> Picard </w:t>
      </w:r>
      <w:r w:rsidR="00656E57" w:rsidRPr="000E2EB6">
        <w:rPr>
          <w:rFonts w:ascii="Times New Roman" w:hAnsi="Times New Roman" w:cs="Times New Roman"/>
          <w:b/>
          <w:sz w:val="24"/>
          <w:szCs w:val="24"/>
        </w:rPr>
        <w:t>Mark Duplicates</w:t>
      </w:r>
      <w:r w:rsidR="00AB6C5D">
        <w:rPr>
          <w:rFonts w:ascii="Times New Roman" w:hAnsi="Times New Roman" w:cs="Times New Roman"/>
          <w:b/>
          <w:sz w:val="24"/>
          <w:szCs w:val="24"/>
        </w:rPr>
        <w:t xml:space="preserve"> (Removing duplicates in BAM file)</w:t>
      </w:r>
    </w:p>
    <w:p w14:paraId="7BF9B7FF" w14:textId="77777777" w:rsidR="00060BFD" w:rsidRDefault="00060BFD" w:rsidP="007432C6">
      <w:pPr>
        <w:pStyle w:val="NoSpacing"/>
        <w:rPr>
          <w:rFonts w:ascii="Times New Roman" w:hAnsi="Times New Roman" w:cs="Times New Roman"/>
          <w:b/>
          <w:sz w:val="24"/>
          <w:szCs w:val="24"/>
        </w:rPr>
      </w:pPr>
    </w:p>
    <w:p w14:paraId="3614B48A" w14:textId="77777777" w:rsidR="00060BFD" w:rsidRPr="00060BFD" w:rsidRDefault="00AB3CFA" w:rsidP="00AB3CFA">
      <w:pPr>
        <w:pStyle w:val="NoSpacing"/>
        <w:rPr>
          <w:rFonts w:ascii="Times New Roman" w:hAnsi="Times New Roman" w:cs="Times New Roman"/>
          <w:sz w:val="20"/>
          <w:szCs w:val="20"/>
        </w:rPr>
      </w:pPr>
      <w:r>
        <w:rPr>
          <w:rFonts w:ascii="Times New Roman" w:hAnsi="Times New Roman" w:cs="Times New Roman"/>
          <w:b/>
          <w:sz w:val="24"/>
          <w:szCs w:val="24"/>
        </w:rPr>
        <w:t>Usage:</w:t>
      </w:r>
    </w:p>
    <w:p w14:paraId="535ED232" w14:textId="77777777" w:rsidR="007432C6"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 xml:space="preserve">java </w:t>
      </w:r>
      <w:r w:rsidRPr="007432C6">
        <w:rPr>
          <w:rFonts w:ascii="Courier New" w:hAnsi="Courier New" w:cs="Courier New"/>
          <w:sz w:val="20"/>
          <w:szCs w:val="20"/>
        </w:rPr>
        <w:tab/>
      </w:r>
      <w:r w:rsidR="00067DE4"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w:t>
      </w:r>
      <w:r w:rsidR="00E638CD" w:rsidRPr="007432C6">
        <w:rPr>
          <w:rFonts w:ascii="Courier New" w:hAnsi="Courier New" w:cs="Courier New"/>
          <w:sz w:val="20"/>
          <w:szCs w:val="20"/>
        </w:rPr>
        <w:t>picard/MarkDuplicates.jar \</w:t>
      </w:r>
    </w:p>
    <w:p w14:paraId="77B2AD9D" w14:textId="5851CD3B" w:rsidR="00E638CD" w:rsidRPr="000D4453" w:rsidRDefault="00C674B6" w:rsidP="007432C6">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w:t>
      </w:r>
      <w:r w:rsidR="000D4453" w:rsidRPr="000D4453">
        <w:rPr>
          <w:rFonts w:ascii="Courier New" w:hAnsi="Courier New" w:cs="Courier New"/>
          <w:sz w:val="20"/>
          <w:szCs w:val="20"/>
        </w:rPr>
        <w:t>&lt;</w:t>
      </w:r>
      <w:r w:rsidR="007432C6" w:rsidRPr="000D4453">
        <w:rPr>
          <w:rFonts w:ascii="Courier New" w:hAnsi="Courier New"/>
          <w:sz w:val="20"/>
        </w:rPr>
        <w:t>aln</w:t>
      </w:r>
      <w:r w:rsidR="00235A59" w:rsidRPr="000D4453">
        <w:rPr>
          <w:rFonts w:ascii="Courier New" w:hAnsi="Courier New"/>
          <w:sz w:val="20"/>
        </w:rPr>
        <w:t>.bam</w:t>
      </w:r>
      <w:r w:rsidR="009F2C80" w:rsidRPr="000D4453">
        <w:rPr>
          <w:rFonts w:ascii="Courier New" w:hAnsi="Courier New" w:cs="Courier New"/>
          <w:sz w:val="20"/>
          <w:szCs w:val="20"/>
        </w:rPr>
        <w:t>&gt;</w:t>
      </w:r>
      <w:r w:rsidR="00235A59" w:rsidRPr="000D4453">
        <w:rPr>
          <w:rFonts w:ascii="Courier New" w:hAnsi="Courier New"/>
          <w:sz w:val="20"/>
        </w:rPr>
        <w:t xml:space="preserve"> </w:t>
      </w:r>
      <w:bookmarkStart w:id="4" w:name="MarkDuplicates"/>
      <w:r w:rsidR="00235A59" w:rsidRPr="000D4453">
        <w:rPr>
          <w:rFonts w:ascii="Courier New" w:hAnsi="Courier New"/>
          <w:sz w:val="20"/>
        </w:rPr>
        <w:t xml:space="preserve"> </w:t>
      </w:r>
      <w:r w:rsidR="00E638CD" w:rsidRPr="000D4453">
        <w:rPr>
          <w:rFonts w:ascii="Courier New" w:hAnsi="Courier New"/>
          <w:sz w:val="20"/>
        </w:rPr>
        <w:t xml:space="preserve"> </w:t>
      </w:r>
      <w:r w:rsidR="00E638CD" w:rsidRPr="000D4453">
        <w:rPr>
          <w:rFonts w:ascii="Courier New" w:hAnsi="Courier New" w:cs="Courier New"/>
          <w:sz w:val="20"/>
          <w:szCs w:val="20"/>
        </w:rPr>
        <w:t>\</w:t>
      </w:r>
      <w:r w:rsidR="00235A59" w:rsidRPr="000D4453">
        <w:rPr>
          <w:rFonts w:ascii="Courier New" w:hAnsi="Courier New" w:cs="Courier New"/>
          <w:sz w:val="20"/>
          <w:szCs w:val="20"/>
        </w:rPr>
        <w:t xml:space="preserve">  </w:t>
      </w:r>
    </w:p>
    <w:p w14:paraId="1CBB5DFE" w14:textId="77777777"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OUTPUT=</w:t>
      </w:r>
      <w:bookmarkEnd w:id="4"/>
      <w:r w:rsidR="007432C6" w:rsidRPr="007432C6">
        <w:rPr>
          <w:rFonts w:ascii="Courier New" w:hAnsi="Courier New" w:cs="Courier New"/>
          <w:sz w:val="20"/>
          <w:szCs w:val="20"/>
        </w:rPr>
        <w:t>aln</w:t>
      </w:r>
      <w:r w:rsidRPr="007432C6">
        <w:rPr>
          <w:rFonts w:ascii="Courier New" w:hAnsi="Courier New" w:cs="Courier New"/>
          <w:sz w:val="20"/>
          <w:szCs w:val="20"/>
        </w:rPr>
        <w:t>_dedup.bam</w:t>
      </w:r>
      <w:r w:rsidR="00E638CD" w:rsidRPr="007432C6">
        <w:rPr>
          <w:rFonts w:ascii="Courier New" w:hAnsi="Courier New" w:cs="Courier New"/>
          <w:sz w:val="20"/>
          <w:szCs w:val="20"/>
        </w:rPr>
        <w:tab/>
        <w:t>\</w:t>
      </w:r>
    </w:p>
    <w:p w14:paraId="5B1199C9" w14:textId="77777777" w:rsidR="00E638CD"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METRICS_FILE=</w:t>
      </w:r>
      <w:r w:rsidR="00E638CD" w:rsidRPr="007432C6">
        <w:rPr>
          <w:rFonts w:ascii="Courier New" w:hAnsi="Courier New" w:cs="Courier New"/>
          <w:sz w:val="20"/>
          <w:szCs w:val="20"/>
        </w:rPr>
        <w:t>metrics</w:t>
      </w:r>
      <w:r w:rsidR="00E638CD" w:rsidRPr="007432C6">
        <w:rPr>
          <w:rFonts w:ascii="Courier New" w:hAnsi="Courier New" w:cs="Courier New"/>
          <w:sz w:val="20"/>
          <w:szCs w:val="20"/>
        </w:rPr>
        <w:tab/>
        <w:t>\</w:t>
      </w:r>
    </w:p>
    <w:p w14:paraId="4D459CEB" w14:textId="77777777" w:rsidR="00235A59" w:rsidRPr="007432C6" w:rsidRDefault="00235A59" w:rsidP="007432C6">
      <w:pPr>
        <w:pStyle w:val="NoSpacing"/>
        <w:rPr>
          <w:rFonts w:ascii="Courier New" w:hAnsi="Courier New" w:cs="Courier New"/>
          <w:sz w:val="20"/>
          <w:szCs w:val="20"/>
        </w:rPr>
      </w:pPr>
      <w:r w:rsidRPr="007432C6">
        <w:rPr>
          <w:rFonts w:ascii="Courier New" w:hAnsi="Courier New" w:cs="Courier New"/>
          <w:sz w:val="20"/>
          <w:szCs w:val="20"/>
        </w:rPr>
        <w:t>REMOVE_DUPLICATES=true</w:t>
      </w:r>
      <w:r w:rsidR="00E638CD" w:rsidRPr="007432C6">
        <w:rPr>
          <w:rFonts w:ascii="Courier New" w:hAnsi="Courier New" w:cs="Courier New"/>
          <w:sz w:val="20"/>
          <w:szCs w:val="20"/>
        </w:rPr>
        <w:tab/>
        <w:t>\</w:t>
      </w:r>
    </w:p>
    <w:p w14:paraId="02A1C89A" w14:textId="77777777" w:rsidR="00E638CD" w:rsidRPr="007432C6" w:rsidRDefault="00E638CD" w:rsidP="007432C6">
      <w:pPr>
        <w:pStyle w:val="NoSpacing"/>
        <w:rPr>
          <w:rFonts w:ascii="Courier New" w:hAnsi="Courier New" w:cs="Courier New"/>
          <w:sz w:val="20"/>
          <w:szCs w:val="20"/>
        </w:rPr>
      </w:pPr>
      <w:r w:rsidRPr="007432C6">
        <w:rPr>
          <w:rFonts w:ascii="Courier New" w:hAnsi="Courier New" w:cs="Courier New"/>
          <w:sz w:val="20"/>
          <w:szCs w:val="20"/>
        </w:rPr>
        <w:t>CREATE_INDEX=true \</w:t>
      </w:r>
    </w:p>
    <w:p w14:paraId="13997EA2" w14:textId="54F3E8E7" w:rsidR="00E638CD" w:rsidRDefault="00E638CD" w:rsidP="007432C6">
      <w:pPr>
        <w:pStyle w:val="NoSpacing"/>
        <w:rPr>
          <w:rFonts w:ascii="Courier New" w:hAnsi="Courier New" w:cs="Courier New"/>
          <w:sz w:val="20"/>
          <w:szCs w:val="20"/>
        </w:rPr>
      </w:pPr>
      <w:r w:rsidRPr="007432C6">
        <w:rPr>
          <w:rFonts w:ascii="Courier New" w:hAnsi="Courier New" w:cs="Courier New"/>
          <w:sz w:val="20"/>
          <w:szCs w:val="20"/>
        </w:rPr>
        <w:t>VALIDATION_STRINGENCY=</w:t>
      </w:r>
      <w:r w:rsidR="00D1567D">
        <w:rPr>
          <w:rFonts w:ascii="Courier New" w:hAnsi="Courier New" w:cs="Courier New"/>
          <w:sz w:val="20"/>
          <w:szCs w:val="20"/>
        </w:rPr>
        <w:t>LENIENT</w:t>
      </w:r>
      <w:r w:rsidRPr="007432C6">
        <w:rPr>
          <w:rFonts w:ascii="Courier New" w:hAnsi="Courier New" w:cs="Courier New"/>
          <w:sz w:val="20"/>
          <w:szCs w:val="20"/>
        </w:rPr>
        <w:tab/>
      </w:r>
    </w:p>
    <w:p w14:paraId="1A532627" w14:textId="77777777" w:rsidR="00A56EB1" w:rsidRDefault="00A56EB1" w:rsidP="007432C6">
      <w:pPr>
        <w:pStyle w:val="NoSpacing"/>
        <w:rPr>
          <w:rFonts w:ascii="Times New Roman" w:hAnsi="Times New Roman" w:cs="Times New Roman"/>
          <w:b/>
          <w:sz w:val="24"/>
          <w:szCs w:val="24"/>
        </w:rPr>
      </w:pPr>
    </w:p>
    <w:p w14:paraId="029BD9A9" w14:textId="77777777" w:rsidR="00AB3CFA" w:rsidRPr="00AB3CFA" w:rsidRDefault="00AB3CFA" w:rsidP="007432C6">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14:paraId="2FF9D37B" w14:textId="77777777"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(aln.bam here)</w:t>
      </w:r>
      <w:r w:rsidR="00145511">
        <w:rPr>
          <w:rFonts w:ascii="Times New Roman" w:hAnsi="Times New Roman" w:cs="Times New Roman"/>
          <w:sz w:val="24"/>
          <w:szCs w:val="24"/>
        </w:rPr>
        <w:t xml:space="preserve"> [required]</w:t>
      </w:r>
    </w:p>
    <w:p w14:paraId="1E32DA2C" w14:textId="77777777" w:rsidR="00AB3CFA" w:rsidRPr="00AB3CFA" w:rsidRDefault="00AB3CFA" w:rsidP="000D4453">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14:paraId="02EB63C3" w14:textId="77777777" w:rsidR="00A56EB1" w:rsidRDefault="00A56EB1" w:rsidP="007432C6">
      <w:pPr>
        <w:pStyle w:val="NoSpacing"/>
        <w:rPr>
          <w:rFonts w:ascii="Times New Roman" w:hAnsi="Times New Roman" w:cs="Times New Roman"/>
          <w:b/>
          <w:sz w:val="24"/>
          <w:szCs w:val="24"/>
        </w:rPr>
      </w:pPr>
    </w:p>
    <w:p w14:paraId="1FE89537" w14:textId="77777777" w:rsidR="00AB3CFA" w:rsidRDefault="00AB3CFA" w:rsidP="007432C6">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14:paraId="38B1208B" w14:textId="78401405" w:rsidR="00AB3CFA" w:rsidRDefault="00AB3CFA" w:rsidP="000D4453">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sidR="00A56EB1">
        <w:rPr>
          <w:rFonts w:ascii="Times New Roman" w:hAnsi="Times New Roman" w:cs="Times New Roman"/>
          <w:sz w:val="24"/>
          <w:szCs w:val="24"/>
        </w:rPr>
        <w:t xml:space="preserve">; </w:t>
      </w:r>
      <w:r w:rsidR="00A56EB1" w:rsidRPr="006F556A">
        <w:rPr>
          <w:rFonts w:ascii="Times New Roman" w:hAnsi="Times New Roman" w:cs="Times New Roman"/>
          <w:b/>
          <w:i/>
          <w:sz w:val="24"/>
          <w:szCs w:val="24"/>
          <w:rPrChange w:id="5" w:author="anuj" w:date="2013-04-04T12:12:00Z">
            <w:rPr>
              <w:rFonts w:ascii="Times New Roman" w:hAnsi="Times New Roman" w:cs="Times New Roman"/>
              <w:b/>
              <w:sz w:val="24"/>
              <w:szCs w:val="24"/>
            </w:rPr>
          </w:rPrChange>
        </w:rPr>
        <w:t xml:space="preserve">provide </w:t>
      </w:r>
      <w:del w:id="6" w:author="anuj" w:date="2013-04-04T12:12:00Z">
        <w:r w:rsidR="00A56EB1" w:rsidRPr="006F556A" w:rsidDel="006F556A">
          <w:rPr>
            <w:rFonts w:ascii="Times New Roman" w:hAnsi="Times New Roman" w:cs="Times New Roman"/>
            <w:b/>
            <w:i/>
            <w:sz w:val="24"/>
            <w:szCs w:val="24"/>
            <w:rPrChange w:id="7" w:author="anuj" w:date="2013-04-04T12:12:00Z">
              <w:rPr>
                <w:rFonts w:ascii="Times New Roman" w:hAnsi="Times New Roman" w:cs="Times New Roman"/>
                <w:b/>
                <w:sz w:val="24"/>
                <w:szCs w:val="24"/>
              </w:rPr>
            </w:rPrChange>
          </w:rPr>
          <w:delText xml:space="preserve">file </w:delText>
        </w:r>
      </w:del>
      <w:r w:rsidR="00A56EB1" w:rsidRPr="006F556A">
        <w:rPr>
          <w:rFonts w:ascii="Times New Roman" w:hAnsi="Times New Roman" w:cs="Times New Roman"/>
          <w:b/>
          <w:i/>
          <w:sz w:val="24"/>
          <w:szCs w:val="24"/>
          <w:rPrChange w:id="8" w:author="anuj" w:date="2013-04-04T12:12:00Z">
            <w:rPr>
              <w:rFonts w:ascii="Times New Roman" w:hAnsi="Times New Roman" w:cs="Times New Roman"/>
              <w:b/>
              <w:sz w:val="24"/>
              <w:szCs w:val="24"/>
            </w:rPr>
          </w:rPrChange>
        </w:rPr>
        <w:t>name</w:t>
      </w:r>
      <w:r w:rsidRPr="00AB3CFA">
        <w:rPr>
          <w:rFonts w:ascii="Times New Roman" w:hAnsi="Times New Roman" w:cs="Times New Roman"/>
          <w:sz w:val="24"/>
          <w:szCs w:val="24"/>
        </w:rPr>
        <w:t xml:space="preserve"> (aln_dedup.bam here)</w:t>
      </w:r>
    </w:p>
    <w:p w14:paraId="7E3A4BDC" w14:textId="77777777" w:rsidR="00A67502" w:rsidRPr="000D4453" w:rsidRDefault="00A67502" w:rsidP="000D4453">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 xml:space="preserve">Index of </w:t>
      </w:r>
      <w:r w:rsidR="00DA25B1" w:rsidRPr="000D4453">
        <w:rPr>
          <w:rFonts w:ascii="Times New Roman" w:hAnsi="Times New Roman" w:cs="Times New Roman"/>
          <w:sz w:val="24"/>
          <w:szCs w:val="24"/>
        </w:rPr>
        <w:t>d</w:t>
      </w:r>
      <w:r w:rsidRPr="000D4453">
        <w:rPr>
          <w:rFonts w:ascii="Times New Roman" w:hAnsi="Times New Roman" w:cs="Times New Roman"/>
          <w:sz w:val="24"/>
          <w:szCs w:val="24"/>
        </w:rPr>
        <w:t>uplicate removed bam file (aln_dedup.bai here)</w:t>
      </w:r>
    </w:p>
    <w:p w14:paraId="1D7D2F2F" w14:textId="77777777" w:rsidR="00AB3CFA" w:rsidRPr="007432C6" w:rsidRDefault="00AB3CFA" w:rsidP="007432C6">
      <w:pPr>
        <w:pStyle w:val="NoSpacing"/>
        <w:rPr>
          <w:rFonts w:ascii="Courier New" w:hAnsi="Courier New" w:cs="Courier New"/>
          <w:sz w:val="20"/>
          <w:szCs w:val="20"/>
        </w:rPr>
      </w:pPr>
    </w:p>
    <w:p w14:paraId="6687E614" w14:textId="77777777" w:rsidR="00AB3CFA" w:rsidRDefault="00AB3CFA" w:rsidP="00AB3CFA">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14:paraId="06927C77" w14:textId="77777777" w:rsidR="00AB3CFA" w:rsidRPr="00AB3CFA" w:rsidRDefault="00AB3CFA" w:rsidP="000D4453">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14:paraId="3CBD83A0" w14:textId="77777777" w:rsidR="00DD5B21" w:rsidRDefault="006F656C" w:rsidP="000D4453">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14:paraId="42CCA0EB" w14:textId="77777777" w:rsidR="005E62A0" w:rsidRDefault="005E62A0" w:rsidP="007432C6">
      <w:pPr>
        <w:pStyle w:val="NoSpacing"/>
        <w:rPr>
          <w:rFonts w:ascii="Courier New" w:hAnsi="Courier New" w:cs="Courier New"/>
          <w:sz w:val="20"/>
          <w:szCs w:val="20"/>
        </w:rPr>
      </w:pPr>
    </w:p>
    <w:p w14:paraId="73376D0C" w14:textId="77777777" w:rsidR="00306E6C" w:rsidRDefault="00306E6C">
      <w:pPr>
        <w:rPr>
          <w:rFonts w:ascii="Times New Roman" w:hAnsi="Times New Roman" w:cs="Times New Roman"/>
          <w:b/>
          <w:sz w:val="24"/>
          <w:szCs w:val="24"/>
        </w:rPr>
      </w:pPr>
    </w:p>
    <w:p w14:paraId="3F461CE8" w14:textId="77777777" w:rsidR="00470578" w:rsidRDefault="00470578">
      <w:pPr>
        <w:rPr>
          <w:rFonts w:ascii="Times New Roman" w:hAnsi="Times New Roman" w:cs="Times New Roman"/>
          <w:b/>
          <w:sz w:val="24"/>
          <w:szCs w:val="24"/>
        </w:rPr>
      </w:pPr>
      <w:r w:rsidRPr="000E2EB6">
        <w:rPr>
          <w:rFonts w:ascii="Times New Roman" w:hAnsi="Times New Roman" w:cs="Times New Roman"/>
          <w:b/>
          <w:sz w:val="24"/>
          <w:szCs w:val="24"/>
        </w:rPr>
        <w:t>Step</w:t>
      </w:r>
      <w:r w:rsidR="0066564D">
        <w:rPr>
          <w:rFonts w:ascii="Times New Roman" w:hAnsi="Times New Roman" w:cs="Times New Roman"/>
          <w:b/>
          <w:sz w:val="24"/>
          <w:szCs w:val="24"/>
        </w:rPr>
        <w:t>3.3</w:t>
      </w:r>
      <w:r w:rsidRPr="000E2EB6">
        <w:rPr>
          <w:rFonts w:ascii="Times New Roman" w:hAnsi="Times New Roman" w:cs="Times New Roman"/>
          <w:b/>
          <w:sz w:val="24"/>
          <w:szCs w:val="24"/>
        </w:rPr>
        <w:t xml:space="preserve">: </w:t>
      </w:r>
      <w:r w:rsidR="000E2EB6" w:rsidRPr="000E2EB6">
        <w:rPr>
          <w:rFonts w:ascii="Times New Roman" w:hAnsi="Times New Roman" w:cs="Times New Roman"/>
          <w:b/>
          <w:sz w:val="24"/>
          <w:szCs w:val="24"/>
        </w:rPr>
        <w:t>Realignment around indels</w:t>
      </w:r>
      <w:r w:rsidR="00497657">
        <w:rPr>
          <w:rFonts w:ascii="Times New Roman" w:hAnsi="Times New Roman" w:cs="Times New Roman"/>
          <w:b/>
          <w:sz w:val="24"/>
          <w:szCs w:val="24"/>
        </w:rPr>
        <w:t xml:space="preserve"> Part I</w:t>
      </w:r>
      <w:r w:rsidR="00676CC3">
        <w:rPr>
          <w:rFonts w:ascii="Times New Roman" w:hAnsi="Times New Roman" w:cs="Times New Roman"/>
          <w:b/>
          <w:sz w:val="24"/>
          <w:szCs w:val="24"/>
        </w:rPr>
        <w:t xml:space="preserve"> (</w:t>
      </w:r>
      <w:r w:rsidR="001D5CE5">
        <w:rPr>
          <w:rFonts w:ascii="Times New Roman" w:hAnsi="Times New Roman" w:cs="Times New Roman"/>
          <w:b/>
          <w:sz w:val="24"/>
          <w:szCs w:val="24"/>
        </w:rPr>
        <w:t>Target Interval Creation</w:t>
      </w:r>
      <w:r w:rsidR="00676CC3">
        <w:rPr>
          <w:rFonts w:ascii="Times New Roman" w:hAnsi="Times New Roman" w:cs="Times New Roman"/>
          <w:b/>
          <w:sz w:val="24"/>
          <w:szCs w:val="24"/>
        </w:rPr>
        <w:t>)</w:t>
      </w:r>
    </w:p>
    <w:p w14:paraId="7FCFB955" w14:textId="77777777" w:rsidR="00375CFB" w:rsidRDefault="00375CFB">
      <w:pPr>
        <w:rPr>
          <w:rFonts w:ascii="Times New Roman" w:hAnsi="Times New Roman" w:cs="Times New Roman"/>
          <w:b/>
          <w:sz w:val="24"/>
          <w:szCs w:val="24"/>
        </w:rPr>
      </w:pPr>
      <w:r>
        <w:rPr>
          <w:rFonts w:ascii="Times New Roman" w:hAnsi="Times New Roman" w:cs="Times New Roman"/>
          <w:b/>
          <w:sz w:val="24"/>
          <w:szCs w:val="24"/>
        </w:rPr>
        <w:t>Usage:</w:t>
      </w:r>
    </w:p>
    <w:p w14:paraId="5F05F5E7" w14:textId="77777777" w:rsidR="00470578" w:rsidRPr="000E2EB6" w:rsidRDefault="00067DE4" w:rsidP="000E2EB6">
      <w:pPr>
        <w:pStyle w:val="NoSpacing"/>
        <w:rPr>
          <w:rFonts w:ascii="Courier New" w:hAnsi="Courier New" w:cs="Courier New"/>
          <w:sz w:val="20"/>
          <w:szCs w:val="20"/>
        </w:rPr>
      </w:pPr>
      <w:r>
        <w:rPr>
          <w:rFonts w:ascii="Courier New" w:hAnsi="Courier New" w:cs="Courier New"/>
          <w:sz w:val="20"/>
          <w:szCs w:val="20"/>
        </w:rPr>
        <w:t>j</w:t>
      </w:r>
      <w:r w:rsidR="00470578" w:rsidRPr="000E2EB6">
        <w:rPr>
          <w:rFonts w:ascii="Courier New" w:hAnsi="Courier New" w:cs="Courier New"/>
          <w:sz w:val="20"/>
          <w:szCs w:val="20"/>
        </w:rPr>
        <w:t>ava</w:t>
      </w:r>
      <w:r>
        <w:rPr>
          <w:rFonts w:ascii="Courier New" w:hAnsi="Courier New" w:cs="Courier New"/>
          <w:sz w:val="20"/>
          <w:szCs w:val="20"/>
        </w:rPr>
        <w:t xml:space="preserve"> </w:t>
      </w:r>
      <w:r w:rsidRPr="00067DE4">
        <w:rPr>
          <w:rFonts w:ascii="Courier New" w:hAnsi="Courier New" w:cs="Courier New"/>
          <w:sz w:val="20"/>
          <w:szCs w:val="20"/>
        </w:rPr>
        <w:t>-Xmx2g</w:t>
      </w:r>
      <w:r w:rsidR="00470578" w:rsidRPr="000E2EB6">
        <w:rPr>
          <w:rFonts w:ascii="Courier New" w:hAnsi="Courier New" w:cs="Courier New"/>
          <w:sz w:val="20"/>
          <w:szCs w:val="20"/>
        </w:rPr>
        <w:t xml:space="preserve"> -jar GenomeAnalysisTK.jar \</w:t>
      </w:r>
    </w:p>
    <w:p w14:paraId="02B77ADC" w14:textId="6E0F1C25"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-I </w:t>
      </w:r>
      <w:r w:rsidR="000F3250">
        <w:rPr>
          <w:rFonts w:ascii="Courier New" w:hAnsi="Courier New" w:cs="Courier New"/>
          <w:sz w:val="20"/>
          <w:szCs w:val="20"/>
        </w:rPr>
        <w:t>&lt;</w:t>
      </w:r>
      <w:r w:rsidR="007432C6" w:rsidRPr="000E2EB6">
        <w:rPr>
          <w:rFonts w:ascii="Courier New" w:hAnsi="Courier New" w:cs="Courier New"/>
          <w:sz w:val="20"/>
          <w:szCs w:val="20"/>
        </w:rPr>
        <w:t>aln_dedup</w:t>
      </w:r>
      <w:r w:rsidRPr="000E2EB6">
        <w:rPr>
          <w:rFonts w:ascii="Courier New" w:hAnsi="Courier New" w:cs="Courier New"/>
          <w:sz w:val="20"/>
          <w:szCs w:val="20"/>
        </w:rPr>
        <w:t>.bam</w:t>
      </w:r>
      <w:r w:rsidR="000F3250">
        <w:rPr>
          <w:rFonts w:ascii="Courier New" w:hAnsi="Courier New" w:cs="Courier New"/>
          <w:sz w:val="20"/>
          <w:szCs w:val="20"/>
        </w:rPr>
        <w:t>&gt;</w:t>
      </w:r>
      <w:r w:rsidRPr="000E2EB6">
        <w:rPr>
          <w:rFonts w:ascii="Courier New" w:hAnsi="Courier New" w:cs="Courier New"/>
          <w:sz w:val="20"/>
          <w:szCs w:val="20"/>
        </w:rPr>
        <w:t xml:space="preserve"> \</w:t>
      </w:r>
    </w:p>
    <w:p w14:paraId="53F0F887" w14:textId="77777777" w:rsidR="00470578"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-R </w:t>
      </w:r>
      <w:r w:rsidR="00D061F6" w:rsidRPr="000E2EB6">
        <w:rPr>
          <w:rFonts w:ascii="Courier New" w:hAnsi="Courier New" w:cs="Courier New"/>
          <w:sz w:val="20"/>
          <w:szCs w:val="20"/>
        </w:rPr>
        <w:t>hg19</w:t>
      </w:r>
      <w:r w:rsidRPr="000E2EB6">
        <w:rPr>
          <w:rFonts w:ascii="Courier New" w:hAnsi="Courier New" w:cs="Courier New"/>
          <w:sz w:val="20"/>
          <w:szCs w:val="20"/>
        </w:rPr>
        <w:t>.fasta \</w:t>
      </w:r>
    </w:p>
    <w:p w14:paraId="5E7B2C22" w14:textId="799FA3FD"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w:t>
      </w:r>
      <w:r w:rsidR="00721558">
        <w:rPr>
          <w:rFonts w:ascii="Courier New" w:hAnsi="Courier New" w:cs="Courier New"/>
          <w:sz w:val="20"/>
          <w:szCs w:val="20"/>
        </w:rPr>
        <w:t xml:space="preserve">24 </w:t>
      </w:r>
      <w:r w:rsidR="000F3250">
        <w:rPr>
          <w:rFonts w:ascii="Courier New" w:hAnsi="Courier New" w:cs="Courier New"/>
          <w:sz w:val="20"/>
          <w:szCs w:val="20"/>
        </w:rPr>
        <w:t>\</w:t>
      </w:r>
    </w:p>
    <w:p w14:paraId="36590412" w14:textId="77777777"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-T RealignerTargetCreator \</w:t>
      </w:r>
    </w:p>
    <w:p w14:paraId="0FFDF9B6" w14:textId="77777777" w:rsidR="00470578" w:rsidRPr="000E2EB6" w:rsidRDefault="00470578" w:rsidP="000E2EB6">
      <w:pPr>
        <w:pStyle w:val="NoSpacing"/>
        <w:rPr>
          <w:rFonts w:ascii="Courier New" w:hAnsi="Courier New" w:cs="Courier New"/>
          <w:sz w:val="20"/>
          <w:szCs w:val="20"/>
        </w:rPr>
      </w:pPr>
      <w:r w:rsidRPr="000E2EB6">
        <w:rPr>
          <w:rFonts w:ascii="Courier New" w:hAnsi="Courier New" w:cs="Courier New"/>
          <w:sz w:val="20"/>
          <w:szCs w:val="20"/>
        </w:rPr>
        <w:t xml:space="preserve">   -o forIndelRealigner.intervals \</w:t>
      </w:r>
    </w:p>
    <w:p w14:paraId="1D61866C" w14:textId="7C6314E5" w:rsidR="00470578" w:rsidRDefault="00CE170C" w:rsidP="000E2EB6">
      <w:pPr>
        <w:pStyle w:val="NoSpacing"/>
        <w:rPr>
          <w:rFonts w:ascii="Courier New" w:hAnsi="Courier New" w:cs="Courier New"/>
          <w:sz w:val="20"/>
          <w:szCs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00470578" w:rsidRPr="00226B61">
        <w:rPr>
          <w:rFonts w:ascii="Courier New" w:hAnsi="Courier New"/>
          <w:sz w:val="20"/>
        </w:rPr>
        <w:t>known /</w:t>
      </w:r>
      <w:r w:rsidR="00E15EA9" w:rsidRPr="00226B61">
        <w:rPr>
          <w:rFonts w:ascii="Courier New" w:hAnsi="Courier New" w:cs="Courier New"/>
          <w:sz w:val="20"/>
          <w:szCs w:val="20"/>
        </w:rPr>
        <w:t>pathTo</w:t>
      </w:r>
      <w:r w:rsidR="00470578" w:rsidRPr="00226B61">
        <w:rPr>
          <w:rFonts w:ascii="Courier New" w:hAnsi="Courier New" w:cs="Courier New"/>
          <w:sz w:val="20"/>
          <w:szCs w:val="20"/>
        </w:rPr>
        <w:t>/</w:t>
      </w:r>
      <w:r w:rsidR="000F3250" w:rsidRPr="00226B61">
        <w:rPr>
          <w:rFonts w:ascii="Courier New" w:hAnsi="Courier New" w:cs="Courier New"/>
          <w:sz w:val="20"/>
          <w:szCs w:val="20"/>
        </w:rPr>
        <w:t>&lt;</w:t>
      </w:r>
      <w:r w:rsidR="007656FF" w:rsidRPr="007656FF">
        <w:t xml:space="preserve"> </w:t>
      </w:r>
      <w:r w:rsidR="007656FF" w:rsidRPr="007656FF">
        <w:rPr>
          <w:rFonts w:ascii="Courier New" w:hAnsi="Courier New"/>
          <w:sz w:val="20"/>
        </w:rPr>
        <w:t>Mills_and_1000G_gold_standard.indels.hg19.vcf</w:t>
      </w:r>
      <w:r w:rsidR="00824ED6">
        <w:rPr>
          <w:rFonts w:ascii="Courier New" w:hAnsi="Courier New" w:cs="Courier New"/>
          <w:sz w:val="20"/>
          <w:szCs w:val="20"/>
        </w:rPr>
        <w:t>\</w:t>
      </w:r>
    </w:p>
    <w:p w14:paraId="4274A9CC" w14:textId="00259C4B" w:rsidR="007656FF" w:rsidRPr="00226B61" w:rsidRDefault="007656FF" w:rsidP="000E2EB6">
      <w:pPr>
        <w:pStyle w:val="NoSpacing"/>
        <w:rPr>
          <w:rFonts w:ascii="Courier New" w:hAnsi="Courier New"/>
          <w:sz w:val="20"/>
        </w:rPr>
      </w:pPr>
      <w:r>
        <w:rPr>
          <w:rFonts w:ascii="Courier New" w:hAnsi="Courier New" w:cs="Courier New"/>
          <w:sz w:val="20"/>
          <w:szCs w:val="20"/>
        </w:rPr>
        <w:t xml:space="preserve">   </w:t>
      </w:r>
      <w:r w:rsidRPr="00226B61">
        <w:rPr>
          <w:rFonts w:ascii="Courier New" w:hAnsi="Courier New" w:cs="Courier New"/>
          <w:sz w:val="20"/>
          <w:szCs w:val="20"/>
        </w:rPr>
        <w:t>-</w:t>
      </w:r>
      <w:r w:rsidRPr="00226B61">
        <w:rPr>
          <w:rFonts w:ascii="Courier New" w:hAnsi="Courier New"/>
          <w:sz w:val="20"/>
        </w:rPr>
        <w:t>known /</w:t>
      </w:r>
      <w:r w:rsidRPr="00226B61">
        <w:rPr>
          <w:rFonts w:ascii="Courier New" w:hAnsi="Courier New" w:cs="Courier New"/>
          <w:sz w:val="20"/>
          <w:szCs w:val="20"/>
        </w:rPr>
        <w:t>pathTo/&lt;</w:t>
      </w:r>
      <w:r w:rsidRPr="007656FF">
        <w:t xml:space="preserve"> </w:t>
      </w:r>
      <w:r w:rsidRPr="007656FF">
        <w:rPr>
          <w:rFonts w:ascii="Courier New" w:hAnsi="Courier New"/>
          <w:sz w:val="20"/>
        </w:rPr>
        <w:t xml:space="preserve">1000G_phase1.indels.hg19.vcf </w:t>
      </w:r>
    </w:p>
    <w:p w14:paraId="416EA5C4" w14:textId="77777777" w:rsidR="00EA38BC"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A2373" w14:textId="77777777" w:rsidR="00470578"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14:paraId="678EC50C" w14:textId="77777777"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14:paraId="6B2A4821" w14:textId="77777777" w:rsidR="00EA38BC" w:rsidRPr="00A46808" w:rsidRDefault="00EA38BC"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501E13F9" w14:textId="240997AB" w:rsidR="00EA38BC" w:rsidRDefault="00EA38BC"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D51214" w14:textId="77777777" w:rsidR="00D1567D"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0236B46" w14:textId="77777777" w:rsidR="00D1567D"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9D72662" w14:textId="77777777" w:rsidR="00D1567D" w:rsidRPr="00A46808" w:rsidRDefault="00D1567D" w:rsidP="00A56E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F10635" w14:textId="77777777" w:rsidR="00A46808" w:rsidRDefault="00A4680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3587F56C" w14:textId="77777777" w:rsidR="00EA38BC" w:rsidRPr="00A46808" w:rsidRDefault="00EA38BC"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lastRenderedPageBreak/>
        <w:t>Output</w:t>
      </w:r>
    </w:p>
    <w:p w14:paraId="3BDF05BA" w14:textId="76E174FE" w:rsidR="005578F9" w:rsidRPr="00A56EB1" w:rsidRDefault="00643EAC" w:rsidP="000D445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00624747"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00624747" w:rsidRPr="00275F10">
        <w:rPr>
          <w:rFonts w:ascii="Times New Roman" w:hAnsi="Times New Roman" w:cs="Times New Roman"/>
          <w:sz w:val="24"/>
          <w:szCs w:val="24"/>
        </w:rPr>
        <w:t xml:space="preserve"> IndelRealigner</w:t>
      </w:r>
      <w:r w:rsidR="00A56EB1">
        <w:rPr>
          <w:rFonts w:ascii="Times New Roman" w:hAnsi="Times New Roman" w:cs="Times New Roman"/>
          <w:sz w:val="24"/>
          <w:szCs w:val="24"/>
        </w:rPr>
        <w:t xml:space="preserve">; </w:t>
      </w:r>
      <w:r w:rsidR="00A56EB1" w:rsidRPr="00423A1A">
        <w:rPr>
          <w:rFonts w:ascii="Times New Roman" w:hAnsi="Times New Roman" w:cs="Times New Roman"/>
          <w:b/>
          <w:i/>
          <w:sz w:val="24"/>
          <w:szCs w:val="24"/>
        </w:rPr>
        <w:t>provide name</w:t>
      </w:r>
      <w:r w:rsidR="0043644F">
        <w:rPr>
          <w:rFonts w:ascii="Times New Roman" w:hAnsi="Times New Roman" w:cs="Times New Roman"/>
          <w:sz w:val="24"/>
          <w:szCs w:val="24"/>
        </w:rPr>
        <w:t xml:space="preserve"> </w:t>
      </w:r>
      <w:r w:rsidR="0043644F" w:rsidRPr="00A56EB1">
        <w:rPr>
          <w:rFonts w:ascii="Times New Roman" w:eastAsia="Times New Roman" w:hAnsi="Times New Roman" w:cs="Times New Roman"/>
          <w:sz w:val="24"/>
          <w:szCs w:val="24"/>
        </w:rPr>
        <w:t>(</w:t>
      </w:r>
      <w:r w:rsidR="0043644F" w:rsidRPr="00A56EB1">
        <w:rPr>
          <w:rFonts w:ascii="Times New Roman" w:hAnsi="Times New Roman" w:cs="Times New Roman"/>
          <w:sz w:val="24"/>
          <w:szCs w:val="24"/>
        </w:rPr>
        <w:t>forIndelRealigner.intervals here)</w:t>
      </w:r>
    </w:p>
    <w:p w14:paraId="75EB9412" w14:textId="77777777" w:rsidR="00275F10" w:rsidRDefault="00275F10" w:rsidP="00A56EB1">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14:paraId="699C7F22" w14:textId="651D3328" w:rsidR="00DF2511" w:rsidRPr="00226B61" w:rsidRDefault="00802B1C" w:rsidP="00A56EB1">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sidR="00A867A1">
        <w:rPr>
          <w:rFonts w:ascii="Times New Roman" w:hAnsi="Times New Roman" w:cs="Times New Roman"/>
          <w:sz w:val="24"/>
          <w:szCs w:val="24"/>
        </w:rPr>
        <w:t>-</w:t>
      </w:r>
      <w:r w:rsidR="00DF2511" w:rsidRPr="00226B61">
        <w:rPr>
          <w:rFonts w:ascii="Times New Roman" w:hAnsi="Times New Roman"/>
          <w:sz w:val="24"/>
        </w:rPr>
        <w:t>known: Input VCF file with known indels</w:t>
      </w:r>
    </w:p>
    <w:p w14:paraId="33C61A49" w14:textId="77777777" w:rsidR="00643EAC" w:rsidRPr="00DF2511" w:rsidRDefault="00643EAC" w:rsidP="00A56EB1">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--num_threads: How many data threads should be allocated to running this analysis</w:t>
      </w:r>
    </w:p>
    <w:p w14:paraId="51EB41AD" w14:textId="01422AD1" w:rsidR="00470578" w:rsidRPr="00584C57" w:rsidRDefault="000E2EB6">
      <w:pPr>
        <w:rPr>
          <w:rFonts w:ascii="Times New Roman" w:hAnsi="Times New Roman" w:cs="Times New Roman"/>
          <w:b/>
          <w:sz w:val="24"/>
          <w:szCs w:val="24"/>
        </w:rPr>
      </w:pPr>
      <w:r w:rsidRPr="00584C57">
        <w:rPr>
          <w:rFonts w:ascii="Times New Roman" w:hAnsi="Times New Roman" w:cs="Times New Roman"/>
          <w:b/>
          <w:sz w:val="24"/>
          <w:szCs w:val="24"/>
        </w:rPr>
        <w:t xml:space="preserve">Databases </w:t>
      </w:r>
      <w:r w:rsidR="00AB4766" w:rsidRPr="00584C57">
        <w:rPr>
          <w:rFonts w:ascii="Times New Roman" w:hAnsi="Times New Roman" w:cs="Times New Roman"/>
          <w:b/>
          <w:sz w:val="24"/>
          <w:szCs w:val="24"/>
        </w:rPr>
        <w:t>could be</w:t>
      </w:r>
      <w:r w:rsidRPr="00584C57">
        <w:rPr>
          <w:rFonts w:ascii="Times New Roman" w:hAnsi="Times New Roman" w:cs="Times New Roman"/>
          <w:b/>
          <w:sz w:val="24"/>
          <w:szCs w:val="24"/>
        </w:rPr>
        <w:t xml:space="preserve"> </w:t>
      </w:r>
      <w:r w:rsidR="00235444" w:rsidRPr="00584C57">
        <w:rPr>
          <w:rFonts w:ascii="Times New Roman" w:hAnsi="Times New Roman" w:cs="Times New Roman"/>
          <w:b/>
          <w:sz w:val="24"/>
          <w:szCs w:val="24"/>
        </w:rPr>
        <w:t>used</w:t>
      </w:r>
      <w:r w:rsidRPr="00584C57">
        <w:rPr>
          <w:rFonts w:ascii="Times New Roman" w:hAnsi="Times New Roman" w:cs="Times New Roman"/>
          <w:b/>
          <w:sz w:val="24"/>
          <w:szCs w:val="24"/>
        </w:rPr>
        <w:t xml:space="preserve"> with this command</w:t>
      </w:r>
      <w:r w:rsidR="00AB4766" w:rsidRPr="00584C57">
        <w:rPr>
          <w:rFonts w:ascii="Times New Roman" w:hAnsi="Times New Roman" w:cs="Times New Roman"/>
          <w:b/>
          <w:sz w:val="24"/>
          <w:szCs w:val="24"/>
        </w:rPr>
        <w:t xml:space="preserve"> (</w:t>
      </w:r>
      <w:r w:rsidR="00B27212">
        <w:rPr>
          <w:rFonts w:ascii="Times New Roman" w:hAnsi="Times New Roman" w:cs="Times New Roman"/>
          <w:b/>
          <w:sz w:val="24"/>
          <w:szCs w:val="24"/>
        </w:rPr>
        <w:t>-known</w:t>
      </w:r>
      <w:r w:rsidR="00AB4766" w:rsidRPr="00584C57">
        <w:rPr>
          <w:rFonts w:ascii="Times New Roman" w:hAnsi="Times New Roman" w:cs="Times New Roman"/>
          <w:b/>
          <w:sz w:val="24"/>
          <w:szCs w:val="24"/>
        </w:rPr>
        <w:t>)</w:t>
      </w:r>
      <w:r w:rsidRPr="00584C57">
        <w:rPr>
          <w:rFonts w:ascii="Times New Roman" w:hAnsi="Times New Roman" w:cs="Times New Roman"/>
          <w:b/>
          <w:sz w:val="24"/>
          <w:szCs w:val="24"/>
        </w:rPr>
        <w:t>:</w:t>
      </w:r>
    </w:p>
    <w:p w14:paraId="02F04501" w14:textId="77777777" w:rsid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Mills_and_1000G_gold_standard.indels.hg19.vcf</w:t>
      </w:r>
    </w:p>
    <w:p w14:paraId="3D423B59" w14:textId="04352DF1" w:rsidR="00470578" w:rsidRPr="001F1600" w:rsidRDefault="001F1600" w:rsidP="001F1600">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 xml:space="preserve">1000G_phase1.indels.hg19.vcf </w:t>
      </w:r>
      <w:r w:rsidR="00470578" w:rsidRPr="001F1600">
        <w:rPr>
          <w:rFonts w:ascii="Times New Roman" w:eastAsia="Times New Roman" w:hAnsi="Times New Roman" w:cs="Times New Roman"/>
          <w:color w:val="333333"/>
          <w:sz w:val="24"/>
          <w:szCs w:val="24"/>
          <w:lang w:val="en"/>
        </w:rPr>
        <w:t>(currently from the 1000 Genomes Phase I indel calls)</w:t>
      </w:r>
    </w:p>
    <w:p w14:paraId="4D60FE24" w14:textId="08FA3B5E" w:rsidR="007A3790" w:rsidRPr="00345612" w:rsidRDefault="00345612" w:rsidP="00345612">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(*.idx) must be available in same directory as the *.vcf files</w:t>
      </w:r>
    </w:p>
    <w:p w14:paraId="1D028DB0" w14:textId="1010D7D7" w:rsidR="007A3790" w:rsidRDefault="007A3790" w:rsidP="007A3790">
      <w:pPr>
        <w:spacing w:before="75" w:after="75" w:line="270" w:lineRule="atLeast"/>
        <w:rPr>
          <w:rFonts w:ascii="Times New Roman" w:eastAsia="Times New Roman" w:hAnsi="Times New Roman" w:cs="Times New Roman"/>
          <w:color w:val="FF0000"/>
          <w:sz w:val="24"/>
          <w:szCs w:val="24"/>
          <w:lang w:val="en"/>
        </w:rPr>
      </w:pPr>
      <w:r w:rsidRPr="007A3790">
        <w:rPr>
          <w:rFonts w:ascii="Times New Roman" w:eastAsia="Times New Roman" w:hAnsi="Times New Roman" w:cs="Times New Roman"/>
          <w:color w:val="FF0000"/>
          <w:sz w:val="24"/>
          <w:szCs w:val="24"/>
          <w:lang w:val="en"/>
        </w:rPr>
        <w:t>Note: we will use “known” files provided by the Broad GATK bundle. We will use the files that best correspond to the reference genome used.</w:t>
      </w:r>
    </w:p>
    <w:p w14:paraId="7FEB621C" w14:textId="77777777" w:rsidR="00BB7BAD" w:rsidRPr="007A3790" w:rsidRDefault="00BB7BAD" w:rsidP="007A3790">
      <w:pPr>
        <w:spacing w:before="75" w:after="75" w:line="270" w:lineRule="atLeast"/>
        <w:rPr>
          <w:rFonts w:ascii="Times New Roman" w:eastAsia="Times New Roman" w:hAnsi="Times New Roman" w:cs="Times New Roman"/>
          <w:color w:val="FF0000"/>
          <w:sz w:val="24"/>
          <w:szCs w:val="24"/>
          <w:lang w:val="en"/>
        </w:rPr>
      </w:pPr>
    </w:p>
    <w:p w14:paraId="65357A7E" w14:textId="4931A4D6" w:rsidR="00497657" w:rsidRDefault="00497657" w:rsidP="00497657">
      <w:pPr>
        <w:rPr>
          <w:rFonts w:ascii="Times New Roman" w:hAnsi="Times New Roman" w:cs="Times New Roman"/>
          <w:b/>
          <w:sz w:val="24"/>
          <w:szCs w:val="24"/>
        </w:rPr>
      </w:pPr>
      <w:r w:rsidRPr="000E2EB6">
        <w:rPr>
          <w:rFonts w:ascii="Times New Roman" w:hAnsi="Times New Roman" w:cs="Times New Roman"/>
          <w:b/>
          <w:sz w:val="24"/>
          <w:szCs w:val="24"/>
        </w:rPr>
        <w:t>Step</w:t>
      </w:r>
      <w:r w:rsidR="007F6D41">
        <w:rPr>
          <w:rFonts w:ascii="Times New Roman" w:hAnsi="Times New Roman" w:cs="Times New Roman"/>
          <w:b/>
          <w:sz w:val="24"/>
          <w:szCs w:val="24"/>
        </w:rPr>
        <w:t>3.</w:t>
      </w:r>
      <w:r w:rsidR="000F3250">
        <w:rPr>
          <w:rFonts w:ascii="Times New Roman" w:hAnsi="Times New Roman" w:cs="Times New Roman"/>
          <w:b/>
          <w:sz w:val="24"/>
          <w:szCs w:val="24"/>
        </w:rPr>
        <w:t>4</w:t>
      </w:r>
      <w:r w:rsidRPr="000E2EB6">
        <w:rPr>
          <w:rFonts w:ascii="Times New Roman" w:hAnsi="Times New Roman" w:cs="Times New Roman"/>
          <w:b/>
          <w:sz w:val="24"/>
          <w:szCs w:val="24"/>
        </w:rPr>
        <w:t>: Realignment around indels</w:t>
      </w:r>
      <w:r>
        <w:rPr>
          <w:rFonts w:ascii="Times New Roman" w:hAnsi="Times New Roman" w:cs="Times New Roman"/>
          <w:b/>
          <w:sz w:val="24"/>
          <w:szCs w:val="24"/>
        </w:rPr>
        <w:t xml:space="preserve"> Part II</w:t>
      </w:r>
      <w:r w:rsidR="00B27212">
        <w:rPr>
          <w:rFonts w:ascii="Times New Roman" w:hAnsi="Times New Roman" w:cs="Times New Roman"/>
          <w:b/>
          <w:sz w:val="24"/>
          <w:szCs w:val="24"/>
        </w:rPr>
        <w:t xml:space="preserve"> (Performing the local re-alignment)</w:t>
      </w:r>
    </w:p>
    <w:p w14:paraId="4FA915EE" w14:textId="77777777" w:rsidR="00B7103C" w:rsidRDefault="00B7103C" w:rsidP="00497657">
      <w:pPr>
        <w:rPr>
          <w:rFonts w:ascii="Times New Roman" w:hAnsi="Times New Roman" w:cs="Times New Roman"/>
          <w:b/>
          <w:sz w:val="24"/>
          <w:szCs w:val="24"/>
        </w:rPr>
      </w:pPr>
      <w:r>
        <w:rPr>
          <w:rFonts w:ascii="Times New Roman" w:hAnsi="Times New Roman" w:cs="Times New Roman"/>
          <w:b/>
          <w:sz w:val="24"/>
          <w:szCs w:val="24"/>
        </w:rPr>
        <w:t>Usage:</w:t>
      </w:r>
    </w:p>
    <w:p w14:paraId="24BB235B" w14:textId="77777777" w:rsidR="00470578" w:rsidRPr="00470578" w:rsidRDefault="007432C6"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java </w:t>
      </w:r>
      <w:r w:rsidR="00FC085B" w:rsidRPr="00FC085B">
        <w:rPr>
          <w:rFonts w:ascii="Courier New" w:eastAsia="Times New Roman" w:hAnsi="Courier New" w:cs="Courier New"/>
          <w:sz w:val="20"/>
          <w:szCs w:val="20"/>
        </w:rPr>
        <w:t>-Xmx4g</w:t>
      </w:r>
      <w:r w:rsidR="00FC085B">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-jar GenomeAnalysisTK.jar \</w:t>
      </w:r>
    </w:p>
    <w:p w14:paraId="3A481002" w14:textId="208576C1"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sidR="000F3250">
        <w:rPr>
          <w:rFonts w:ascii="Courier New" w:eastAsia="Times New Roman" w:hAnsi="Courier New" w:cs="Courier New"/>
          <w:sz w:val="20"/>
          <w:szCs w:val="20"/>
        </w:rPr>
        <w:t>&lt;</w:t>
      </w:r>
      <w:r w:rsidR="007432C6" w:rsidRPr="007432C6">
        <w:rPr>
          <w:rFonts w:ascii="Courier New" w:eastAsia="Times New Roman" w:hAnsi="Courier New" w:cs="Courier New"/>
          <w:sz w:val="20"/>
          <w:szCs w:val="20"/>
        </w:rPr>
        <w:t>aln_dedup.bam</w:t>
      </w:r>
      <w:r w:rsidR="000F3250">
        <w:rPr>
          <w:rFonts w:ascii="Courier New" w:eastAsia="Times New Roman" w:hAnsi="Courier New" w:cs="Courier New"/>
          <w:sz w:val="20"/>
          <w:szCs w:val="20"/>
        </w:rPr>
        <w:t>&gt;</w:t>
      </w:r>
      <w:r w:rsidR="007432C6"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14:paraId="799AEE2C" w14:textId="77777777" w:rsid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sidR="00395324">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14:paraId="44E9DE1E" w14:textId="19D40A65" w:rsidR="00470578" w:rsidRPr="00470578" w:rsidRDefault="00B963A5"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470578" w:rsidRPr="00470578">
        <w:rPr>
          <w:rFonts w:ascii="Courier New" w:eastAsia="Times New Roman" w:hAnsi="Courier New" w:cs="Courier New"/>
          <w:sz w:val="20"/>
          <w:szCs w:val="20"/>
        </w:rPr>
        <w:t>-T IndelRealigner \</w:t>
      </w:r>
    </w:p>
    <w:p w14:paraId="5AFAFD76" w14:textId="44BAB963"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-targetIntervals</w:t>
      </w:r>
      <w:r w:rsidR="007432C6">
        <w:rPr>
          <w:rFonts w:ascii="Courier New" w:eastAsia="Times New Roman" w:hAnsi="Courier New" w:cs="Courier New"/>
          <w:sz w:val="20"/>
          <w:szCs w:val="20"/>
        </w:rPr>
        <w:t xml:space="preserve"> </w:t>
      </w:r>
      <w:r w:rsidR="007D2831">
        <w:rPr>
          <w:rFonts w:ascii="Courier New" w:eastAsia="Times New Roman" w:hAnsi="Courier New" w:cs="Courier New"/>
          <w:sz w:val="20"/>
          <w:szCs w:val="20"/>
        </w:rPr>
        <w:t>&lt;</w:t>
      </w:r>
      <w:r w:rsidR="007432C6" w:rsidRPr="00470578">
        <w:rPr>
          <w:rFonts w:ascii="Courier New" w:eastAsia="Times New Roman" w:hAnsi="Courier New" w:cs="Courier New"/>
          <w:sz w:val="20"/>
          <w:szCs w:val="20"/>
        </w:rPr>
        <w:t>forIndelRealigner.intervals</w:t>
      </w:r>
      <w:r w:rsidR="007D2831">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14:paraId="69DA8C87" w14:textId="77777777" w:rsidR="00470578" w:rsidRP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realignedBam.bam \</w:t>
      </w:r>
    </w:p>
    <w:p w14:paraId="004E1022" w14:textId="434E57FD" w:rsidR="00470578" w:rsidRDefault="00470578"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r w:rsidR="007D2831" w:rsidRPr="00B963A5">
        <w:rPr>
          <w:rFonts w:ascii="Courier New" w:eastAsia="Times New Roman" w:hAnsi="Courier New" w:cs="Courier New"/>
          <w:sz w:val="20"/>
          <w:szCs w:val="20"/>
        </w:rPr>
        <w:t>pathT</w:t>
      </w:r>
      <w:r w:rsidRPr="00B963A5">
        <w:rPr>
          <w:rFonts w:ascii="Courier New" w:eastAsia="Times New Roman" w:hAnsi="Courier New" w:cs="Courier New"/>
          <w:sz w:val="20"/>
          <w:szCs w:val="20"/>
        </w:rPr>
        <w:t>o/</w:t>
      </w:r>
      <w:r w:rsidR="006C416B" w:rsidRPr="007656FF">
        <w:rPr>
          <w:rFonts w:ascii="Courier New" w:hAnsi="Courier New"/>
          <w:sz w:val="20"/>
        </w:rPr>
        <w:t>Mills_and_1000G_gold_standard.indels.hg19.vcf</w:t>
      </w:r>
      <w:r w:rsidR="006C416B" w:rsidRPr="00B963A5" w:rsidDel="006C416B">
        <w:rPr>
          <w:rFonts w:ascii="Courier New" w:hAnsi="Courier New"/>
          <w:sz w:val="20"/>
        </w:rPr>
        <w:t xml:space="preserve"> </w:t>
      </w:r>
      <w:r w:rsidRPr="00B963A5">
        <w:rPr>
          <w:rFonts w:ascii="Courier New" w:hAnsi="Courier New"/>
          <w:sz w:val="20"/>
        </w:rPr>
        <w:t xml:space="preserve"> \</w:t>
      </w:r>
    </w:p>
    <w:p w14:paraId="28B9E902" w14:textId="1C80867A" w:rsidR="006C416B" w:rsidRPr="00B963A5" w:rsidRDefault="00CE1BED" w:rsidP="004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Pr>
          <w:rFonts w:ascii="Courier New" w:hAnsi="Courier New"/>
          <w:sz w:val="20"/>
        </w:rPr>
        <w:t xml:space="preserve">   </w:t>
      </w:r>
      <w:r w:rsidR="006C416B" w:rsidRPr="00B963A5">
        <w:rPr>
          <w:rFonts w:ascii="Courier New" w:hAnsi="Courier New"/>
          <w:sz w:val="20"/>
        </w:rPr>
        <w:t>-known /</w:t>
      </w:r>
      <w:r w:rsidR="006C416B" w:rsidRPr="00B963A5">
        <w:rPr>
          <w:rFonts w:ascii="Courier New" w:eastAsia="Times New Roman" w:hAnsi="Courier New" w:cs="Courier New"/>
          <w:sz w:val="20"/>
          <w:szCs w:val="20"/>
        </w:rPr>
        <w:t>pathTo/</w:t>
      </w:r>
      <w:r w:rsidR="006C416B" w:rsidRPr="007656FF">
        <w:rPr>
          <w:rFonts w:ascii="Courier New" w:hAnsi="Courier New"/>
          <w:sz w:val="20"/>
        </w:rPr>
        <w:t xml:space="preserve">1000G_phase1.indels.hg19.vcf </w:t>
      </w:r>
    </w:p>
    <w:p w14:paraId="22192F16" w14:textId="77777777" w:rsidR="00712DF8" w:rsidRDefault="00712DF8">
      <w:pPr>
        <w:rPr>
          <w:rFonts w:ascii="Times New Roman" w:hAnsi="Times New Roman" w:cs="Times New Roman"/>
          <w:b/>
          <w:sz w:val="24"/>
          <w:szCs w:val="24"/>
        </w:rPr>
      </w:pPr>
    </w:p>
    <w:p w14:paraId="4DCD89D8" w14:textId="77777777" w:rsidR="00BB275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Input:</w:t>
      </w:r>
    </w:p>
    <w:p w14:paraId="612E04BA" w14:textId="77777777"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14:paraId="3D7832F4" w14:textId="77777777" w:rsidR="00F22C28" w:rsidRPr="00A46808" w:rsidRDefault="00F22C28"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14:paraId="47479D3F" w14:textId="77777777" w:rsidR="00F22C28" w:rsidRDefault="00F22C28"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r w:rsidRPr="00F22C28">
        <w:rPr>
          <w:rFonts w:ascii="Times New Roman" w:hAnsi="Times New Roman" w:cs="Times New Roman"/>
          <w:sz w:val="24"/>
          <w:szCs w:val="24"/>
        </w:rPr>
        <w:t>RealignerTargetCreator</w:t>
      </w:r>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r w:rsidRPr="009163A4">
        <w:rPr>
          <w:rFonts w:ascii="Times New Roman" w:eastAsia="Times New Roman" w:hAnsi="Times New Roman" w:cs="Times New Roman"/>
          <w:sz w:val="24"/>
          <w:szCs w:val="24"/>
        </w:rPr>
        <w:t>forIndelRealigner.intervals</w:t>
      </w:r>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14:paraId="3A9A55A8" w14:textId="77777777" w:rsidR="00F22C28" w:rsidRPr="00C03982" w:rsidRDefault="00F22C28">
      <w:pPr>
        <w:rPr>
          <w:rFonts w:ascii="Times New Roman" w:hAnsi="Times New Roman" w:cs="Times New Roman"/>
          <w:b/>
          <w:sz w:val="24"/>
          <w:szCs w:val="24"/>
        </w:rPr>
      </w:pPr>
      <w:r w:rsidRPr="00C03982">
        <w:rPr>
          <w:rFonts w:ascii="Times New Roman" w:hAnsi="Times New Roman" w:cs="Times New Roman"/>
          <w:b/>
          <w:sz w:val="24"/>
          <w:szCs w:val="24"/>
        </w:rPr>
        <w:t>Output:</w:t>
      </w:r>
    </w:p>
    <w:p w14:paraId="4DD4E1BA" w14:textId="42522544" w:rsidR="00D52F8E" w:rsidRPr="00B963A5" w:rsidRDefault="00D52F8E" w:rsidP="000D4453">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Bam file with realigned indels</w:t>
      </w:r>
      <w:r w:rsidR="00A56EB1">
        <w:rPr>
          <w:rFonts w:ascii="Times New Roman" w:hAnsi="Times New Roman" w:cs="Times New Roman"/>
          <w:sz w:val="24"/>
          <w:szCs w:val="24"/>
        </w:rPr>
        <w:t xml:space="preserve">; </w:t>
      </w:r>
      <w:r w:rsidR="00A56EB1" w:rsidRPr="00423A1A">
        <w:rPr>
          <w:rFonts w:ascii="Times New Roman" w:hAnsi="Times New Roman" w:cs="Times New Roman"/>
          <w:b/>
          <w:i/>
          <w:sz w:val="24"/>
          <w:szCs w:val="24"/>
        </w:rPr>
        <w:t>provide name</w:t>
      </w:r>
      <w:r w:rsidRPr="00B963A5">
        <w:rPr>
          <w:rFonts w:ascii="Times New Roman" w:eastAsia="Times New Roman" w:hAnsi="Times New Roman" w:cs="Times New Roman"/>
          <w:sz w:val="24"/>
          <w:szCs w:val="24"/>
        </w:rPr>
        <w:t xml:space="preserve"> </w:t>
      </w:r>
      <w:r w:rsidR="00A864AF" w:rsidRPr="00B963A5">
        <w:rPr>
          <w:rFonts w:ascii="Times New Roman" w:hAnsi="Times New Roman" w:cs="Times New Roman"/>
          <w:sz w:val="24"/>
          <w:szCs w:val="24"/>
        </w:rPr>
        <w:t>(</w:t>
      </w:r>
      <w:r w:rsidR="00A864AF" w:rsidRPr="00B963A5">
        <w:rPr>
          <w:rFonts w:ascii="Times New Roman" w:eastAsia="Times New Roman" w:hAnsi="Times New Roman" w:cs="Times New Roman"/>
          <w:sz w:val="24"/>
          <w:szCs w:val="24"/>
        </w:rPr>
        <w:t>realignedBam.bam here)</w:t>
      </w:r>
    </w:p>
    <w:p w14:paraId="7AE47249" w14:textId="77777777" w:rsidR="00A864AF" w:rsidRDefault="00A864AF" w:rsidP="000D4453">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(realignedBam.bai here)</w:t>
      </w:r>
    </w:p>
    <w:p w14:paraId="719E5564" w14:textId="77777777" w:rsidR="00E67EFD" w:rsidRDefault="00E67EFD" w:rsidP="00CB5F99">
      <w:pPr>
        <w:rPr>
          <w:rFonts w:ascii="Times New Roman" w:hAnsi="Times New Roman" w:cs="Times New Roman"/>
          <w:sz w:val="24"/>
          <w:szCs w:val="24"/>
        </w:rPr>
      </w:pPr>
    </w:p>
    <w:p w14:paraId="07C33214" w14:textId="77777777" w:rsidR="00E67EFD" w:rsidRPr="00CB5F99" w:rsidRDefault="00E67EFD" w:rsidP="00CB5F99">
      <w:pPr>
        <w:rPr>
          <w:rFonts w:ascii="Times New Roman" w:hAnsi="Times New Roman" w:cs="Times New Roman"/>
          <w:sz w:val="24"/>
          <w:szCs w:val="24"/>
        </w:rPr>
      </w:pPr>
    </w:p>
    <w:p w14:paraId="290152EE" w14:textId="77777777" w:rsidR="009163A4" w:rsidRDefault="009163A4" w:rsidP="009163A4">
      <w:pPr>
        <w:rPr>
          <w:rFonts w:ascii="Times New Roman" w:hAnsi="Times New Roman" w:cs="Times New Roman"/>
          <w:b/>
          <w:sz w:val="24"/>
          <w:szCs w:val="24"/>
        </w:rPr>
      </w:pPr>
      <w:r w:rsidRPr="009163A4">
        <w:rPr>
          <w:rFonts w:ascii="Times New Roman" w:hAnsi="Times New Roman" w:cs="Times New Roman"/>
          <w:b/>
          <w:sz w:val="24"/>
          <w:szCs w:val="24"/>
        </w:rPr>
        <w:lastRenderedPageBreak/>
        <w:t xml:space="preserve">Parameters Description: </w:t>
      </w:r>
    </w:p>
    <w:p w14:paraId="084E3860" w14:textId="521DDD9B" w:rsidR="009163A4" w:rsidRPr="00B963A5" w:rsidRDefault="00802B1C" w:rsidP="000D4453">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009163A4" w:rsidRPr="00B963A5">
        <w:rPr>
          <w:rFonts w:ascii="Times New Roman" w:hAnsi="Times New Roman"/>
          <w:sz w:val="24"/>
        </w:rPr>
        <w:t>known: Input VCF file with known indels</w:t>
      </w:r>
    </w:p>
    <w:p w14:paraId="0384A090" w14:textId="41FB7B55" w:rsidR="009163A4" w:rsidRPr="00131EE8" w:rsidRDefault="009163A4" w:rsidP="009163A4">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00EE74CE" w:rsidRPr="00131EE8">
        <w:rPr>
          <w:rFonts w:ascii="Times New Roman" w:hAnsi="Times New Roman" w:cs="Times New Roman"/>
          <w:b/>
          <w:sz w:val="24"/>
          <w:szCs w:val="24"/>
        </w:rPr>
        <w:t>-</w:t>
      </w:r>
      <w:r w:rsidRPr="00131EE8">
        <w:rPr>
          <w:rFonts w:ascii="Times New Roman" w:hAnsi="Times New Roman"/>
          <w:b/>
          <w:sz w:val="24"/>
        </w:rPr>
        <w:t>known</w:t>
      </w:r>
      <w:r w:rsidRPr="00131EE8">
        <w:rPr>
          <w:rFonts w:ascii="Times New Roman" w:hAnsi="Times New Roman" w:cs="Times New Roman"/>
          <w:b/>
          <w:sz w:val="24"/>
          <w:szCs w:val="24"/>
        </w:rPr>
        <w:t>):</w:t>
      </w:r>
    </w:p>
    <w:p w14:paraId="12107760" w14:textId="67B73CA6" w:rsidR="009163A4" w:rsidRPr="00584C57" w:rsidRDefault="009163A4" w:rsidP="000D4453">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Mills_and_1000G_gold_standard.indels.</w:t>
      </w:r>
      <w:r w:rsidR="007D2831"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w:t>
      </w:r>
    </w:p>
    <w:p w14:paraId="1CC06728" w14:textId="7B9EA529" w:rsidR="009163A4" w:rsidRDefault="009163A4" w:rsidP="009163A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1000G_phase1.indels.</w:t>
      </w:r>
      <w:r w:rsidR="007D2831"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 (currently from the 1000 Genomes Phase I indel calls)</w:t>
      </w:r>
    </w:p>
    <w:p w14:paraId="6664DEEA" w14:textId="77777777" w:rsidR="00E67EFD" w:rsidRDefault="00E67EFD" w:rsidP="00CB5F99">
      <w:pPr>
        <w:spacing w:before="75" w:after="75" w:line="270" w:lineRule="atLeast"/>
        <w:ind w:left="720"/>
        <w:rPr>
          <w:rFonts w:ascii="Times New Roman" w:eastAsia="Times New Roman" w:hAnsi="Times New Roman" w:cs="Times New Roman"/>
          <w:color w:val="333333"/>
          <w:sz w:val="24"/>
          <w:szCs w:val="24"/>
          <w:lang w:val="en"/>
        </w:rPr>
      </w:pPr>
    </w:p>
    <w:p w14:paraId="288F6B1A" w14:textId="77777777" w:rsidR="00C0760E" w:rsidRDefault="007E1FE1" w:rsidP="000D4453">
      <w:pPr>
        <w:keepNext/>
        <w:rPr>
          <w:rFonts w:ascii="Times New Roman" w:hAnsi="Times New Roman" w:cs="Times New Roman"/>
          <w:b/>
          <w:sz w:val="24"/>
          <w:szCs w:val="24"/>
        </w:rPr>
      </w:pPr>
      <w:r w:rsidRPr="002A3F14">
        <w:rPr>
          <w:rFonts w:ascii="Times New Roman" w:hAnsi="Times New Roman" w:cs="Times New Roman"/>
          <w:b/>
          <w:sz w:val="24"/>
          <w:szCs w:val="24"/>
        </w:rPr>
        <w:t>Step</w:t>
      </w:r>
      <w:r w:rsidR="00D37AA9">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sidR="002A3F14">
        <w:rPr>
          <w:rFonts w:ascii="Times New Roman" w:hAnsi="Times New Roman" w:cs="Times New Roman"/>
          <w:b/>
          <w:sz w:val="24"/>
          <w:szCs w:val="24"/>
        </w:rPr>
        <w:t xml:space="preserve"> Part I</w:t>
      </w:r>
    </w:p>
    <w:p w14:paraId="0B8F8766" w14:textId="3931B6EE" w:rsidR="001F52D8" w:rsidRPr="001F52D8" w:rsidDel="00956D24" w:rsidRDefault="001F52D8" w:rsidP="001F52D8">
      <w:pPr>
        <w:spacing w:before="75" w:after="75" w:line="270" w:lineRule="atLeast"/>
        <w:rPr>
          <w:del w:id="9" w:author="anuj" w:date="2013-04-04T13:03:00Z"/>
          <w:rFonts w:ascii="Times New Roman" w:eastAsia="Times New Roman" w:hAnsi="Times New Roman" w:cs="Times New Roman"/>
          <w:color w:val="FF0000"/>
          <w:sz w:val="24"/>
          <w:szCs w:val="24"/>
          <w:lang w:val="en"/>
        </w:rPr>
      </w:pPr>
      <w:bookmarkStart w:id="10" w:name="_GoBack"/>
      <w:bookmarkEnd w:id="10"/>
      <w:del w:id="11" w:author="anuj" w:date="2013-04-04T13:03:00Z">
        <w:r w:rsidRPr="001F52D8" w:rsidDel="00956D24">
          <w:rPr>
            <w:rFonts w:ascii="Times New Roman" w:eastAsia="Times New Roman" w:hAnsi="Times New Roman" w:cs="Times New Roman"/>
            <w:color w:val="FF0000"/>
            <w:sz w:val="24"/>
            <w:szCs w:val="24"/>
            <w:lang w:val="en"/>
          </w:rPr>
          <w:delText>Notes: Requires R packages (see appendix)</w:delText>
        </w:r>
        <w:r w:rsidRPr="001F52D8" w:rsidDel="00956D24">
          <w:rPr>
            <w:rFonts w:ascii="Times New Roman" w:hAnsi="Times New Roman" w:cs="Times New Roman"/>
            <w:color w:val="FF0000"/>
            <w:sz w:val="24"/>
            <w:szCs w:val="24"/>
          </w:rPr>
          <w:delText xml:space="preserve"> to create graphs.</w:delText>
        </w:r>
      </w:del>
    </w:p>
    <w:p w14:paraId="210C86FC" w14:textId="77777777" w:rsidR="0065033B" w:rsidRDefault="0065033B" w:rsidP="000D4453">
      <w:pPr>
        <w:keepNext/>
        <w:rPr>
          <w:rFonts w:ascii="Times New Roman" w:hAnsi="Times New Roman" w:cs="Times New Roman"/>
          <w:b/>
          <w:sz w:val="24"/>
          <w:szCs w:val="24"/>
        </w:rPr>
      </w:pPr>
      <w:r>
        <w:rPr>
          <w:rFonts w:ascii="Times New Roman" w:hAnsi="Times New Roman" w:cs="Times New Roman"/>
          <w:b/>
          <w:sz w:val="24"/>
          <w:szCs w:val="24"/>
        </w:rPr>
        <w:t>Usage:</w:t>
      </w:r>
    </w:p>
    <w:p w14:paraId="78A33069" w14:textId="77777777" w:rsidR="00C33B60" w:rsidRPr="00CB5F99" w:rsidRDefault="007A251A" w:rsidP="00CB5F99">
      <w:pPr>
        <w:pStyle w:val="NoSpacing"/>
        <w:rPr>
          <w:rFonts w:ascii="Courier New" w:hAnsi="Courier New" w:cs="Courier New"/>
          <w:sz w:val="20"/>
          <w:szCs w:val="20"/>
        </w:rPr>
      </w:pPr>
      <w:r w:rsidRPr="00CB5F99">
        <w:rPr>
          <w:rFonts w:ascii="Courier New" w:hAnsi="Courier New" w:cs="Courier New"/>
          <w:sz w:val="20"/>
          <w:szCs w:val="20"/>
        </w:rPr>
        <w:t xml:space="preserve">java </w:t>
      </w:r>
      <w:r w:rsidR="00FC085B" w:rsidRPr="00CB5F99">
        <w:rPr>
          <w:rFonts w:ascii="Courier New" w:hAnsi="Courier New" w:cs="Courier New"/>
          <w:sz w:val="20"/>
          <w:szCs w:val="20"/>
        </w:rPr>
        <w:t>-Xmx4g</w:t>
      </w:r>
      <w:r w:rsidR="00C33B60" w:rsidRPr="00CB5F99">
        <w:rPr>
          <w:rFonts w:ascii="Courier New" w:hAnsi="Courier New" w:cs="Courier New"/>
          <w:sz w:val="20"/>
          <w:szCs w:val="20"/>
        </w:rPr>
        <w:t xml:space="preserve"> -jar GenomeAnalysisTK.jar \</w:t>
      </w:r>
    </w:p>
    <w:p w14:paraId="27851532" w14:textId="77777777"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-T BaseRecalibrator \</w:t>
      </w:r>
    </w:p>
    <w:p w14:paraId="378AEC1E" w14:textId="12CF6FAA"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-I </w:t>
      </w:r>
      <w:r w:rsidR="00A634FA" w:rsidRPr="00CB5F99">
        <w:rPr>
          <w:rFonts w:ascii="Courier New" w:hAnsi="Courier New" w:cs="Courier New"/>
          <w:sz w:val="20"/>
          <w:szCs w:val="20"/>
        </w:rPr>
        <w:t>&lt;</w:t>
      </w:r>
      <w:r w:rsidR="00FF27B6" w:rsidRPr="00CB5F99">
        <w:rPr>
          <w:rFonts w:ascii="Courier New" w:hAnsi="Courier New" w:cs="Courier New"/>
          <w:sz w:val="20"/>
          <w:szCs w:val="20"/>
        </w:rPr>
        <w:t>realignedBam</w:t>
      </w:r>
      <w:r w:rsidR="007A251A" w:rsidRPr="00CB5F99">
        <w:rPr>
          <w:rFonts w:ascii="Courier New" w:hAnsi="Courier New" w:cs="Courier New"/>
          <w:sz w:val="20"/>
          <w:szCs w:val="20"/>
        </w:rPr>
        <w:t>.bam</w:t>
      </w:r>
      <w:r w:rsidR="00A634FA" w:rsidRPr="00CB5F99">
        <w:rPr>
          <w:rFonts w:ascii="Courier New" w:hAnsi="Courier New" w:cs="Courier New"/>
          <w:sz w:val="20"/>
          <w:szCs w:val="20"/>
        </w:rPr>
        <w:t>&gt;</w:t>
      </w:r>
      <w:r w:rsidR="007A251A" w:rsidRPr="00CB5F99">
        <w:rPr>
          <w:rFonts w:ascii="Courier New" w:hAnsi="Courier New" w:cs="Courier New"/>
          <w:sz w:val="20"/>
          <w:szCs w:val="20"/>
        </w:rPr>
        <w:t xml:space="preserve"> </w:t>
      </w:r>
      <w:r w:rsidRPr="00CB5F99">
        <w:rPr>
          <w:rFonts w:ascii="Courier New" w:hAnsi="Courier New" w:cs="Courier New"/>
          <w:sz w:val="20"/>
          <w:szCs w:val="20"/>
        </w:rPr>
        <w:t>\</w:t>
      </w:r>
    </w:p>
    <w:p w14:paraId="67910347" w14:textId="09B3BD48" w:rsidR="00612C64" w:rsidRPr="00CB5F99" w:rsidRDefault="00612C64"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B34C4F" w:rsidRPr="00CB5F99">
        <w:rPr>
          <w:rFonts w:ascii="Courier New" w:hAnsi="Courier New" w:cs="Courier New"/>
          <w:sz w:val="20"/>
          <w:szCs w:val="20"/>
        </w:rPr>
        <w:t xml:space="preserve">-nct </w:t>
      </w:r>
      <w:r w:rsidR="001F52D8" w:rsidRPr="00CB5F99">
        <w:rPr>
          <w:rFonts w:ascii="Courier New" w:hAnsi="Courier New" w:cs="Courier New"/>
          <w:sz w:val="20"/>
          <w:szCs w:val="20"/>
        </w:rPr>
        <w:t>8</w:t>
      </w:r>
      <w:r w:rsidR="00305198" w:rsidRPr="00CB5F99">
        <w:rPr>
          <w:rFonts w:ascii="Courier New" w:hAnsi="Courier New" w:cs="Courier New"/>
          <w:sz w:val="20"/>
          <w:szCs w:val="20"/>
        </w:rPr>
        <w:t xml:space="preserve"> </w:t>
      </w:r>
      <w:r w:rsidR="007863EA">
        <w:rPr>
          <w:rFonts w:ascii="Courier New" w:hAnsi="Courier New" w:cs="Courier New"/>
          <w:sz w:val="20"/>
          <w:szCs w:val="20"/>
        </w:rPr>
        <w:t>\</w:t>
      </w:r>
    </w:p>
    <w:p w14:paraId="4137A677" w14:textId="77777777"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-R r</w:t>
      </w:r>
      <w:r w:rsidR="007A251A" w:rsidRPr="00CB5F99">
        <w:rPr>
          <w:rFonts w:ascii="Courier New" w:hAnsi="Courier New" w:cs="Courier New"/>
          <w:sz w:val="20"/>
          <w:szCs w:val="20"/>
        </w:rPr>
        <w:t>esources/</w:t>
      </w:r>
      <w:r w:rsidR="006D4FA5" w:rsidRPr="00CB5F99">
        <w:rPr>
          <w:rFonts w:ascii="Courier New" w:hAnsi="Courier New" w:cs="Courier New"/>
          <w:sz w:val="20"/>
          <w:szCs w:val="20"/>
        </w:rPr>
        <w:t>hg19</w:t>
      </w:r>
      <w:r w:rsidRPr="00CB5F99">
        <w:rPr>
          <w:rFonts w:ascii="Courier New" w:hAnsi="Courier New" w:cs="Courier New"/>
          <w:sz w:val="20"/>
          <w:szCs w:val="20"/>
        </w:rPr>
        <w:t>.fasta \</w:t>
      </w:r>
    </w:p>
    <w:p w14:paraId="54755D84" w14:textId="4F712728" w:rsidR="00E67EFD"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-knownSites </w:t>
      </w:r>
      <w:r w:rsidR="00795E88" w:rsidRPr="00CB5F99">
        <w:rPr>
          <w:rFonts w:ascii="Courier New" w:hAnsi="Courier New" w:cs="Courier New"/>
          <w:sz w:val="20"/>
          <w:szCs w:val="20"/>
        </w:rPr>
        <w:t>/pathTo/dbsnp_137.hg19.vcf\</w:t>
      </w:r>
    </w:p>
    <w:p w14:paraId="4D95A81C" w14:textId="42F8059E" w:rsidR="00795E88" w:rsidRPr="00CB5F99" w:rsidRDefault="00E67EFD"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r w:rsidR="00795E88" w:rsidRPr="00CB5F99">
        <w:rPr>
          <w:rFonts w:ascii="Courier New" w:hAnsi="Courier New" w:cs="Courier New"/>
          <w:sz w:val="20"/>
          <w:szCs w:val="20"/>
        </w:rPr>
        <w:t>-knownSites /pathTo/Mills_and_1000G_gold_standard.indels.hg19.vcf\</w:t>
      </w:r>
    </w:p>
    <w:p w14:paraId="3FB8EDB0" w14:textId="3FFC614E" w:rsidR="00795E88" w:rsidRPr="00CB5F99" w:rsidRDefault="00E67EFD" w:rsidP="00CB5F99">
      <w:pPr>
        <w:pStyle w:val="NoSpacing"/>
        <w:rPr>
          <w:rFonts w:ascii="Courier New" w:hAnsi="Courier New" w:cs="Courier New"/>
          <w:sz w:val="20"/>
          <w:szCs w:val="20"/>
        </w:rPr>
      </w:pPr>
      <w:r>
        <w:rPr>
          <w:rFonts w:ascii="Courier New" w:hAnsi="Courier New" w:cs="Courier New"/>
          <w:sz w:val="20"/>
          <w:szCs w:val="20"/>
        </w:rPr>
        <w:t xml:space="preserve">   </w:t>
      </w:r>
      <w:r w:rsidR="00795E88" w:rsidRPr="00CB5F99">
        <w:rPr>
          <w:rFonts w:ascii="Courier New" w:hAnsi="Courier New" w:cs="Courier New"/>
          <w:sz w:val="20"/>
          <w:szCs w:val="20"/>
        </w:rPr>
        <w:t>-knownSites /pathTo/</w:t>
      </w:r>
      <w:r w:rsidR="007863EA" w:rsidRPr="00CB5F99">
        <w:rPr>
          <w:rFonts w:ascii="Courier New" w:hAnsi="Courier New" w:cs="Courier New"/>
          <w:sz w:val="20"/>
          <w:szCs w:val="20"/>
        </w:rPr>
        <w:t>1000G_phase1.indels.hg19.vcf</w:t>
      </w:r>
      <w:r w:rsidR="00795E88" w:rsidRPr="00CB5F99">
        <w:rPr>
          <w:rFonts w:ascii="Courier New" w:hAnsi="Courier New" w:cs="Courier New"/>
          <w:sz w:val="20"/>
          <w:szCs w:val="20"/>
        </w:rPr>
        <w:t>\</w:t>
      </w:r>
    </w:p>
    <w:p w14:paraId="32DA4306" w14:textId="05E5EA8B" w:rsidR="00C33B60" w:rsidRPr="00CB5F99" w:rsidRDefault="00C33B60" w:rsidP="00CB5F99">
      <w:pPr>
        <w:pStyle w:val="NoSpacing"/>
        <w:rPr>
          <w:rFonts w:ascii="Courier New" w:hAnsi="Courier New" w:cs="Courier New"/>
          <w:sz w:val="20"/>
          <w:szCs w:val="20"/>
        </w:rPr>
      </w:pPr>
      <w:r w:rsidRPr="00CB5F99">
        <w:rPr>
          <w:rFonts w:ascii="Courier New" w:hAnsi="Courier New" w:cs="Courier New"/>
          <w:sz w:val="20"/>
          <w:szCs w:val="20"/>
        </w:rPr>
        <w:t xml:space="preserve">   -o recal_data.grp</w:t>
      </w:r>
    </w:p>
    <w:p w14:paraId="7A4A0EC6" w14:textId="16139661" w:rsidR="00081BDE" w:rsidRPr="00CB5F99" w:rsidRDefault="00C25F04" w:rsidP="00CB5F99">
      <w:pPr>
        <w:pStyle w:val="NoSpacing"/>
        <w:rPr>
          <w:rFonts w:ascii="Courier New" w:hAnsi="Courier New" w:cs="Courier New"/>
          <w:sz w:val="20"/>
          <w:szCs w:val="20"/>
        </w:rPr>
      </w:pPr>
      <w:r w:rsidRPr="00CB5F99">
        <w:rPr>
          <w:rFonts w:ascii="Courier New" w:hAnsi="Courier New" w:cs="Courier New"/>
          <w:sz w:val="20"/>
          <w:szCs w:val="20"/>
        </w:rPr>
        <w:t xml:space="preserve">   </w:t>
      </w:r>
      <w:del w:id="12" w:author="anuj" w:date="2013-04-04T12:09:00Z">
        <w:r w:rsidR="00204066" w:rsidRPr="00CB5F99" w:rsidDel="004C6A73">
          <w:rPr>
            <w:rFonts w:ascii="Courier New" w:hAnsi="Courier New" w:cs="Courier New"/>
            <w:sz w:val="20"/>
            <w:szCs w:val="20"/>
          </w:rPr>
          <w:delText xml:space="preserve">--plot_pdf_file </w:delText>
        </w:r>
        <w:r w:rsidR="00106BAB" w:rsidRPr="00CB5F99" w:rsidDel="004C6A73">
          <w:rPr>
            <w:rFonts w:ascii="Courier New" w:hAnsi="Courier New" w:cs="Courier New"/>
            <w:sz w:val="20"/>
            <w:szCs w:val="20"/>
          </w:rPr>
          <w:delText>Pre_</w:delText>
        </w:r>
        <w:r w:rsidRPr="00CB5F99" w:rsidDel="004C6A73">
          <w:rPr>
            <w:rFonts w:ascii="Courier New" w:hAnsi="Courier New" w:cs="Courier New"/>
            <w:sz w:val="20"/>
            <w:szCs w:val="20"/>
          </w:rPr>
          <w:delText>recal</w:delText>
        </w:r>
        <w:r w:rsidR="006810CC" w:rsidRPr="00CB5F99" w:rsidDel="004C6A73">
          <w:rPr>
            <w:rFonts w:ascii="Courier New" w:hAnsi="Courier New" w:cs="Courier New"/>
            <w:sz w:val="20"/>
            <w:szCs w:val="20"/>
          </w:rPr>
          <w:delText>_data</w:delText>
        </w:r>
        <w:r w:rsidRPr="00CB5F99" w:rsidDel="004C6A73">
          <w:rPr>
            <w:rFonts w:ascii="Courier New" w:hAnsi="Courier New" w:cs="Courier New"/>
            <w:sz w:val="20"/>
            <w:szCs w:val="20"/>
          </w:rPr>
          <w:delText>.pdf</w:delText>
        </w:r>
      </w:del>
    </w:p>
    <w:p w14:paraId="2848A0FF" w14:textId="77777777" w:rsidR="00A867A1" w:rsidRDefault="00A867A1">
      <w:pPr>
        <w:rPr>
          <w:rFonts w:ascii="Courier New" w:hAnsi="Courier New" w:cs="Courier New"/>
          <w:sz w:val="20"/>
          <w:szCs w:val="20"/>
        </w:rPr>
      </w:pPr>
    </w:p>
    <w:p w14:paraId="7078D0D3" w14:textId="77777777" w:rsidR="0065033B" w:rsidRPr="002D3575" w:rsidRDefault="0065033B">
      <w:pPr>
        <w:rPr>
          <w:rFonts w:ascii="Times New Roman" w:hAnsi="Times New Roman" w:cs="Times New Roman"/>
          <w:b/>
          <w:sz w:val="24"/>
          <w:szCs w:val="24"/>
        </w:rPr>
      </w:pPr>
      <w:r w:rsidRPr="002D3575">
        <w:rPr>
          <w:rFonts w:ascii="Times New Roman" w:hAnsi="Times New Roman" w:cs="Times New Roman"/>
          <w:b/>
          <w:sz w:val="24"/>
          <w:szCs w:val="24"/>
        </w:rPr>
        <w:t>Input:</w:t>
      </w:r>
    </w:p>
    <w:p w14:paraId="65F02064" w14:textId="71CEF9B9" w:rsidR="0065033B" w:rsidRPr="00204066" w:rsidRDefault="00932EEF"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r w:rsidR="00DB3609">
        <w:rPr>
          <w:rFonts w:ascii="Times New Roman" w:hAnsi="Times New Roman" w:cs="Times New Roman"/>
          <w:sz w:val="24"/>
          <w:szCs w:val="24"/>
        </w:rPr>
        <w:t>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 xml:space="preserve">(here) </w:t>
      </w:r>
      <w:r w:rsidR="00BF3F92">
        <w:rPr>
          <w:rFonts w:ascii="Times New Roman" w:hAnsi="Times New Roman" w:cs="Times New Roman"/>
          <w:sz w:val="24"/>
          <w:szCs w:val="24"/>
        </w:rPr>
        <w:t>[required]</w:t>
      </w:r>
    </w:p>
    <w:p w14:paraId="48179257" w14:textId="77777777" w:rsidR="0065033B" w:rsidRPr="00204066" w:rsidRDefault="0065033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4B55F0AB" w14:textId="77777777" w:rsidR="0065033B" w:rsidRPr="00204066" w:rsidRDefault="00D602CC"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-knownSites (database of known SNP and Indel sites) [not required]</w:t>
      </w:r>
    </w:p>
    <w:p w14:paraId="3AFE9A87" w14:textId="442008B9" w:rsidR="00204066" w:rsidRPr="00204066" w:rsidDel="004C6A73" w:rsidRDefault="00204066" w:rsidP="000D4453">
      <w:pPr>
        <w:pStyle w:val="ListParagraph"/>
        <w:numPr>
          <w:ilvl w:val="0"/>
          <w:numId w:val="18"/>
        </w:numPr>
        <w:rPr>
          <w:del w:id="13" w:author="anuj" w:date="2013-04-04T12:09:00Z"/>
          <w:rFonts w:ascii="Times New Roman" w:hAnsi="Times New Roman" w:cs="Times New Roman"/>
          <w:sz w:val="24"/>
          <w:szCs w:val="24"/>
        </w:rPr>
      </w:pPr>
      <w:del w:id="14" w:author="anuj" w:date="2013-04-04T12:09:00Z">
        <w:r w:rsidRPr="00204066" w:rsidDel="004C6A73">
          <w:rPr>
            <w:rFonts w:ascii="Times New Roman" w:hAnsi="Times New Roman" w:cs="Times New Roman"/>
            <w:sz w:val="24"/>
            <w:szCs w:val="24"/>
          </w:rPr>
          <w:delText>File</w:delText>
        </w:r>
        <w:r w:rsidR="00840A33" w:rsidDel="004C6A73">
          <w:rPr>
            <w:rFonts w:ascii="Times New Roman" w:hAnsi="Times New Roman" w:cs="Times New Roman"/>
            <w:sz w:val="24"/>
            <w:szCs w:val="24"/>
          </w:rPr>
          <w:delText xml:space="preserve"> name</w:delText>
        </w:r>
        <w:r w:rsidRPr="00204066" w:rsidDel="004C6A73">
          <w:rPr>
            <w:rFonts w:ascii="Times New Roman" w:hAnsi="Times New Roman" w:cs="Times New Roman"/>
            <w:sz w:val="24"/>
            <w:szCs w:val="24"/>
          </w:rPr>
          <w:delText xml:space="preserve"> to store pre recalibration plots</w:delText>
        </w:r>
        <w:r w:rsidR="00712DF8" w:rsidDel="004C6A73">
          <w:rPr>
            <w:rFonts w:ascii="Times New Roman" w:hAnsi="Times New Roman" w:cs="Times New Roman"/>
            <w:sz w:val="24"/>
            <w:szCs w:val="24"/>
          </w:rPr>
          <w:delText xml:space="preserve">; </w:delText>
        </w:r>
        <w:r w:rsidR="00712DF8" w:rsidRPr="00712DF8" w:rsidDel="004C6A73">
          <w:rPr>
            <w:rFonts w:ascii="Times New Roman" w:hAnsi="Times New Roman" w:cs="Times New Roman"/>
            <w:b/>
            <w:i/>
            <w:sz w:val="24"/>
            <w:szCs w:val="24"/>
          </w:rPr>
          <w:delText>provide name</w:delText>
        </w:r>
        <w:r w:rsidRPr="00712DF8" w:rsidDel="004C6A73">
          <w:rPr>
            <w:rFonts w:ascii="Times New Roman" w:hAnsi="Times New Roman" w:cs="Times New Roman"/>
            <w:b/>
            <w:i/>
            <w:sz w:val="24"/>
            <w:szCs w:val="24"/>
          </w:rPr>
          <w:delText xml:space="preserve"> </w:delText>
        </w:r>
        <w:r w:rsidRPr="00204066" w:rsidDel="004C6A73">
          <w:rPr>
            <w:rFonts w:ascii="Times New Roman" w:hAnsi="Times New Roman" w:cs="Times New Roman"/>
            <w:sz w:val="24"/>
            <w:szCs w:val="24"/>
          </w:rPr>
          <w:delText>(Pre_recal_data.pdf here) [not required]</w:delText>
        </w:r>
      </w:del>
    </w:p>
    <w:p w14:paraId="547AEEAE" w14:textId="77777777" w:rsidR="0065033B" w:rsidRPr="00204066" w:rsidRDefault="0065033B" w:rsidP="00204066">
      <w:pPr>
        <w:rPr>
          <w:rFonts w:ascii="Times New Roman" w:hAnsi="Times New Roman" w:cs="Times New Roman"/>
          <w:b/>
          <w:sz w:val="24"/>
          <w:szCs w:val="24"/>
        </w:rPr>
      </w:pPr>
      <w:r w:rsidRPr="00204066">
        <w:rPr>
          <w:rFonts w:ascii="Times New Roman" w:hAnsi="Times New Roman" w:cs="Times New Roman"/>
          <w:b/>
          <w:sz w:val="24"/>
          <w:szCs w:val="24"/>
        </w:rPr>
        <w:t>Output:</w:t>
      </w:r>
    </w:p>
    <w:p w14:paraId="0B23678D" w14:textId="77777777"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output recalibration table file Recal_data.grp</w:t>
      </w:r>
    </w:p>
    <w:p w14:paraId="684833A2" w14:textId="77777777" w:rsidR="0065033B" w:rsidRPr="00204066" w:rsidRDefault="00204066"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recalibration plots pdf file</w:t>
      </w:r>
    </w:p>
    <w:p w14:paraId="34F1BC86" w14:textId="77777777" w:rsidR="005A006F" w:rsidRDefault="005A006F" w:rsidP="005A006F">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14:paraId="38DA1F05" w14:textId="77777777" w:rsidR="005A006F" w:rsidRPr="001667AA" w:rsidRDefault="001667AA" w:rsidP="000D4453">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-knownSites: A database of known polymorphic sites to skip over in the recalibration algorithm</w:t>
      </w:r>
    </w:p>
    <w:p w14:paraId="22E4E174" w14:textId="729EAA91" w:rsidR="0065033B" w:rsidDel="004C6A73" w:rsidRDefault="001667AA" w:rsidP="000D4453">
      <w:pPr>
        <w:pStyle w:val="ListParagraph"/>
        <w:numPr>
          <w:ilvl w:val="0"/>
          <w:numId w:val="21"/>
        </w:numPr>
        <w:rPr>
          <w:del w:id="15" w:author="anuj" w:date="2013-04-04T12:09:00Z"/>
          <w:rFonts w:ascii="Times New Roman" w:hAnsi="Times New Roman" w:cs="Times New Roman"/>
          <w:sz w:val="24"/>
          <w:szCs w:val="24"/>
        </w:rPr>
      </w:pPr>
      <w:del w:id="16" w:author="anuj" w:date="2013-04-04T12:09:00Z">
        <w:r w:rsidRPr="001667AA" w:rsidDel="004C6A73">
          <w:rPr>
            <w:rFonts w:ascii="Times New Roman" w:hAnsi="Times New Roman" w:cs="Times New Roman"/>
            <w:sz w:val="24"/>
            <w:szCs w:val="24"/>
          </w:rPr>
          <w:delText>--plot_pdf_file: The output recalibration pdf file to create</w:delText>
        </w:r>
      </w:del>
    </w:p>
    <w:p w14:paraId="179550E3" w14:textId="77777777" w:rsidR="00726E20" w:rsidRDefault="00726E20" w:rsidP="00CB5F99">
      <w:pPr>
        <w:pStyle w:val="ListParagraph"/>
        <w:rPr>
          <w:rFonts w:ascii="Times New Roman" w:hAnsi="Times New Roman" w:cs="Times New Roman"/>
          <w:sz w:val="24"/>
          <w:szCs w:val="24"/>
        </w:rPr>
      </w:pPr>
    </w:p>
    <w:p w14:paraId="564CCEFC" w14:textId="77777777" w:rsidR="00726E20" w:rsidRPr="001667AA" w:rsidRDefault="00726E20" w:rsidP="00CB5F99">
      <w:pPr>
        <w:pStyle w:val="ListParagraph"/>
        <w:rPr>
          <w:rFonts w:ascii="Times New Roman" w:hAnsi="Times New Roman" w:cs="Times New Roman"/>
          <w:sz w:val="24"/>
          <w:szCs w:val="24"/>
        </w:rPr>
      </w:pPr>
    </w:p>
    <w:p w14:paraId="41A9E26D" w14:textId="734CF421" w:rsidR="002A3F14" w:rsidRPr="000E2EB6" w:rsidRDefault="002A3F14" w:rsidP="002A3F14">
      <w:pPr>
        <w:rPr>
          <w:rFonts w:ascii="Times New Roman" w:hAnsi="Times New Roman" w:cs="Times New Roman"/>
          <w:b/>
          <w:sz w:val="24"/>
          <w:szCs w:val="24"/>
        </w:rPr>
      </w:pPr>
      <w:r w:rsidRPr="000E2EB6">
        <w:rPr>
          <w:rFonts w:ascii="Times New Roman" w:hAnsi="Times New Roman" w:cs="Times New Roman"/>
          <w:b/>
          <w:sz w:val="24"/>
          <w:szCs w:val="24"/>
        </w:rPr>
        <w:lastRenderedPageBreak/>
        <w:t xml:space="preserve">Databases </w:t>
      </w:r>
      <w:r w:rsidR="00BF0286">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sidR="00BF0286">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sidR="00BF0286">
        <w:rPr>
          <w:rFonts w:ascii="Times New Roman" w:hAnsi="Times New Roman" w:cs="Times New Roman"/>
          <w:b/>
          <w:sz w:val="24"/>
          <w:szCs w:val="24"/>
        </w:rPr>
        <w:t xml:space="preserve"> </w:t>
      </w:r>
      <w:r w:rsidR="00BF0286" w:rsidRPr="00584C57">
        <w:rPr>
          <w:rFonts w:ascii="Times New Roman" w:hAnsi="Times New Roman" w:cs="Times New Roman"/>
          <w:b/>
          <w:sz w:val="24"/>
          <w:szCs w:val="24"/>
        </w:rPr>
        <w:t>(</w:t>
      </w:r>
      <w:r w:rsidR="00BF0286">
        <w:rPr>
          <w:rFonts w:ascii="Times New Roman" w:hAnsi="Times New Roman" w:cs="Times New Roman"/>
          <w:b/>
          <w:sz w:val="24"/>
          <w:szCs w:val="24"/>
        </w:rPr>
        <w:t>-known</w:t>
      </w:r>
      <w:r w:rsidR="00CB7987">
        <w:rPr>
          <w:rFonts w:ascii="Times New Roman" w:hAnsi="Times New Roman" w:cs="Times New Roman"/>
          <w:b/>
          <w:sz w:val="24"/>
          <w:szCs w:val="24"/>
        </w:rPr>
        <w:t>Sites</w:t>
      </w:r>
      <w:r w:rsidR="00BF0286" w:rsidRPr="00584C57">
        <w:rPr>
          <w:rFonts w:ascii="Times New Roman" w:hAnsi="Times New Roman" w:cs="Times New Roman"/>
          <w:b/>
          <w:sz w:val="24"/>
          <w:szCs w:val="24"/>
        </w:rPr>
        <w:t>):</w:t>
      </w:r>
    </w:p>
    <w:p w14:paraId="2D604DC9" w14:textId="47B64286" w:rsidR="00081BDE" w:rsidRPr="00EA4DD1" w:rsidRDefault="00081BDE" w:rsidP="00022C4B">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The most recent dbSNP release (build ID &gt; 132)</w:t>
      </w:r>
      <w:r w:rsidR="00022C4B">
        <w:rPr>
          <w:rFonts w:ascii="Times New Roman" w:eastAsia="Times New Roman" w:hAnsi="Times New Roman" w:cs="Times New Roman"/>
          <w:color w:val="333333"/>
          <w:sz w:val="24"/>
          <w:szCs w:val="24"/>
          <w:lang w:val="en"/>
        </w:rPr>
        <w:t xml:space="preserve"> [</w:t>
      </w:r>
      <w:r w:rsidR="00022C4B" w:rsidRPr="00022C4B">
        <w:rPr>
          <w:rFonts w:ascii="Times New Roman" w:eastAsia="Times New Roman" w:hAnsi="Times New Roman" w:cs="Times New Roman"/>
          <w:color w:val="333333"/>
          <w:sz w:val="24"/>
          <w:szCs w:val="24"/>
          <w:lang w:val="en"/>
        </w:rPr>
        <w:t>dbsnp_137.hg19.vcf</w:t>
      </w:r>
      <w:r w:rsidR="00022C4B">
        <w:rPr>
          <w:rFonts w:ascii="Times New Roman" w:eastAsia="Times New Roman" w:hAnsi="Times New Roman" w:cs="Times New Roman"/>
          <w:color w:val="333333"/>
          <w:sz w:val="24"/>
          <w:szCs w:val="24"/>
          <w:lang w:val="en"/>
        </w:rPr>
        <w:t>]</w:t>
      </w:r>
    </w:p>
    <w:p w14:paraId="6294D7DB" w14:textId="4C303F9B" w:rsidR="00081BDE" w:rsidRPr="00EA4DD1"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00FF27B6"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14:paraId="0329E379" w14:textId="7204F9FE" w:rsidR="00081BDE" w:rsidRDefault="00081BDE" w:rsidP="000D4453">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sid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 (currently from the 1000 Genomes Phase I indel calls)</w:t>
      </w:r>
    </w:p>
    <w:p w14:paraId="7908568C" w14:textId="77777777" w:rsidR="00D947A1" w:rsidRDefault="00D947A1" w:rsidP="00180D40">
      <w:pPr>
        <w:spacing w:before="75" w:after="75" w:line="270" w:lineRule="atLeast"/>
        <w:rPr>
          <w:rFonts w:ascii="Times New Roman" w:eastAsia="Times New Roman" w:hAnsi="Times New Roman" w:cs="Times New Roman"/>
          <w:color w:val="333333"/>
          <w:sz w:val="24"/>
          <w:szCs w:val="24"/>
          <w:lang w:val="en"/>
        </w:rPr>
      </w:pPr>
    </w:p>
    <w:p w14:paraId="56B97145" w14:textId="6C65A79C" w:rsidR="00B220C1" w:rsidDel="00C26DEA" w:rsidRDefault="00B220C1" w:rsidP="004B5A54">
      <w:pPr>
        <w:rPr>
          <w:del w:id="17" w:author="anuj" w:date="2013-04-04T12:14:00Z"/>
          <w:rFonts w:ascii="Times New Roman" w:hAnsi="Times New Roman" w:cs="Times New Roman"/>
          <w:b/>
          <w:sz w:val="24"/>
          <w:szCs w:val="24"/>
        </w:rPr>
      </w:pPr>
    </w:p>
    <w:p w14:paraId="233B3571" w14:textId="015087FF" w:rsidR="007720FD" w:rsidRPr="007720FD" w:rsidDel="004C6A73" w:rsidRDefault="005C67A4" w:rsidP="000D4453">
      <w:pPr>
        <w:keepNext/>
        <w:rPr>
          <w:del w:id="18" w:author="anuj" w:date="2013-04-04T12:10:00Z"/>
          <w:rFonts w:ascii="Times New Roman" w:hAnsi="Times New Roman" w:cs="Times New Roman"/>
          <w:sz w:val="24"/>
          <w:szCs w:val="24"/>
        </w:rPr>
      </w:pPr>
      <w:del w:id="19" w:author="anuj" w:date="2013-04-04T12:10:00Z">
        <w:r w:rsidRPr="007720FD" w:rsidDel="004C6A73">
          <w:rPr>
            <w:rFonts w:ascii="Times New Roman" w:hAnsi="Times New Roman" w:cs="Times New Roman"/>
            <w:b/>
            <w:sz w:val="24"/>
            <w:szCs w:val="24"/>
          </w:rPr>
          <w:delText>Step 3.5</w:delText>
        </w:r>
        <w:r w:rsidR="00106BAB" w:rsidRPr="007720FD" w:rsidDel="004C6A73">
          <w:rPr>
            <w:rFonts w:ascii="Times New Roman" w:hAnsi="Times New Roman" w:cs="Times New Roman"/>
            <w:b/>
            <w:sz w:val="24"/>
            <w:szCs w:val="24"/>
          </w:rPr>
          <w:delText>: Base Quality Recalibration Part II</w:delText>
        </w:r>
        <w:r w:rsidR="007720FD" w:rsidRPr="007720FD" w:rsidDel="004C6A73">
          <w:rPr>
            <w:rFonts w:ascii="Times New Roman" w:hAnsi="Times New Roman" w:cs="Times New Roman"/>
            <w:b/>
            <w:sz w:val="24"/>
            <w:szCs w:val="24"/>
          </w:rPr>
          <w:delText xml:space="preserve"> (</w:delText>
        </w:r>
        <w:r w:rsidR="007720FD" w:rsidRPr="007720FD" w:rsidDel="004C6A73">
          <w:rPr>
            <w:rFonts w:ascii="Times New Roman" w:hAnsi="Times New Roman" w:cs="Times New Roman"/>
            <w:sz w:val="24"/>
            <w:szCs w:val="24"/>
          </w:rPr>
          <w:delText xml:space="preserve">Just </w:delText>
        </w:r>
        <w:r w:rsidR="007720FD" w:rsidDel="004C6A73">
          <w:rPr>
            <w:rFonts w:ascii="Times New Roman" w:hAnsi="Times New Roman" w:cs="Times New Roman"/>
            <w:sz w:val="24"/>
            <w:szCs w:val="24"/>
          </w:rPr>
          <w:delText>creating</w:delText>
        </w:r>
        <w:r w:rsidR="007720FD" w:rsidRPr="007720FD" w:rsidDel="004C6A73">
          <w:rPr>
            <w:rFonts w:ascii="Times New Roman" w:hAnsi="Times New Roman" w:cs="Times New Roman"/>
            <w:sz w:val="24"/>
            <w:szCs w:val="24"/>
          </w:rPr>
          <w:delText xml:space="preserve"> plots after model generation</w:delText>
        </w:r>
        <w:r w:rsidR="00B74423" w:rsidDel="004C6A73">
          <w:rPr>
            <w:rFonts w:ascii="Times New Roman" w:hAnsi="Times New Roman" w:cs="Times New Roman"/>
            <w:sz w:val="24"/>
            <w:szCs w:val="24"/>
          </w:rPr>
          <w:delText>)</w:delText>
        </w:r>
      </w:del>
    </w:p>
    <w:p w14:paraId="317DED91" w14:textId="3E204301" w:rsidR="00A231D7" w:rsidRPr="00CB5F99" w:rsidDel="004C6A73" w:rsidRDefault="00A231D7" w:rsidP="000D4453">
      <w:pPr>
        <w:keepNext/>
        <w:rPr>
          <w:del w:id="20" w:author="anuj" w:date="2013-04-04T12:10:00Z"/>
          <w:rFonts w:ascii="Times New Roman" w:hAnsi="Times New Roman"/>
          <w:b/>
          <w:sz w:val="24"/>
        </w:rPr>
      </w:pPr>
      <w:del w:id="21" w:author="anuj" w:date="2013-04-04T12:10:00Z">
        <w:r w:rsidRPr="00CB5F99" w:rsidDel="004C6A73">
          <w:rPr>
            <w:rFonts w:ascii="Times New Roman" w:hAnsi="Times New Roman"/>
            <w:b/>
            <w:sz w:val="24"/>
          </w:rPr>
          <w:delText>Usage:</w:delText>
        </w:r>
      </w:del>
    </w:p>
    <w:p w14:paraId="470FB263" w14:textId="05946237" w:rsidR="00106BAB" w:rsidRPr="00CB5F99" w:rsidDel="004C6A73" w:rsidRDefault="00106BAB" w:rsidP="00CB5F99">
      <w:pPr>
        <w:pStyle w:val="NoSpacing"/>
        <w:rPr>
          <w:del w:id="22" w:author="anuj" w:date="2013-04-04T12:10:00Z"/>
          <w:rFonts w:ascii="Courier New" w:hAnsi="Courier New" w:cs="Courier New"/>
          <w:sz w:val="20"/>
          <w:szCs w:val="20"/>
        </w:rPr>
      </w:pPr>
      <w:del w:id="23" w:author="anuj" w:date="2013-04-04T12:10:00Z">
        <w:r w:rsidRPr="00CB5F99" w:rsidDel="004C6A73">
          <w:rPr>
            <w:rFonts w:ascii="Courier New" w:hAnsi="Courier New" w:cs="Courier New"/>
            <w:sz w:val="20"/>
            <w:szCs w:val="20"/>
          </w:rPr>
          <w:delText xml:space="preserve">java </w:delText>
        </w:r>
        <w:r w:rsidR="00FC085B" w:rsidRPr="00CB5F99" w:rsidDel="004C6A73">
          <w:rPr>
            <w:rFonts w:ascii="Courier New" w:hAnsi="Courier New" w:cs="Courier New"/>
            <w:sz w:val="20"/>
            <w:szCs w:val="20"/>
          </w:rPr>
          <w:delText>-Xmx4g</w:delText>
        </w:r>
        <w:r w:rsidRPr="00CB5F99" w:rsidDel="004C6A73">
          <w:rPr>
            <w:rFonts w:ascii="Courier New" w:hAnsi="Courier New" w:cs="Courier New"/>
            <w:sz w:val="20"/>
            <w:szCs w:val="20"/>
          </w:rPr>
          <w:delText xml:space="preserve"> -jar GenomeAnalysisTK.jar \</w:delText>
        </w:r>
      </w:del>
    </w:p>
    <w:p w14:paraId="403B4A38" w14:textId="1B0CE5A6" w:rsidR="00106BAB" w:rsidRPr="00CB5F99" w:rsidDel="004C6A73" w:rsidRDefault="00106BAB" w:rsidP="00CB5F99">
      <w:pPr>
        <w:pStyle w:val="NoSpacing"/>
        <w:rPr>
          <w:del w:id="24" w:author="anuj" w:date="2013-04-04T12:10:00Z"/>
          <w:rFonts w:ascii="Courier New" w:hAnsi="Courier New" w:cs="Courier New"/>
          <w:sz w:val="20"/>
          <w:szCs w:val="20"/>
        </w:rPr>
      </w:pPr>
      <w:del w:id="25" w:author="anuj" w:date="2013-04-04T12:10:00Z">
        <w:r w:rsidRPr="00CB5F99" w:rsidDel="004C6A73">
          <w:rPr>
            <w:rFonts w:ascii="Courier New" w:hAnsi="Courier New" w:cs="Courier New"/>
            <w:sz w:val="20"/>
            <w:szCs w:val="20"/>
          </w:rPr>
          <w:delText xml:space="preserve">   -T BaseRecalibrator \</w:delText>
        </w:r>
      </w:del>
    </w:p>
    <w:p w14:paraId="3D9B2068" w14:textId="0DEBB865" w:rsidR="00106BAB" w:rsidRPr="00CB5F99" w:rsidDel="004C6A73" w:rsidRDefault="00106BAB" w:rsidP="00CB5F99">
      <w:pPr>
        <w:pStyle w:val="NoSpacing"/>
        <w:rPr>
          <w:del w:id="26" w:author="anuj" w:date="2013-04-04T12:10:00Z"/>
          <w:rFonts w:ascii="Courier New" w:hAnsi="Courier New" w:cs="Courier New"/>
          <w:sz w:val="20"/>
          <w:szCs w:val="20"/>
        </w:rPr>
      </w:pPr>
      <w:del w:id="27" w:author="anuj" w:date="2013-04-04T12:10:00Z">
        <w:r w:rsidRPr="00CB5F99" w:rsidDel="004C6A73">
          <w:rPr>
            <w:rFonts w:ascii="Courier New" w:hAnsi="Courier New" w:cs="Courier New"/>
            <w:sz w:val="20"/>
            <w:szCs w:val="20"/>
          </w:rPr>
          <w:delText xml:space="preserve">   -I </w:delText>
        </w:r>
        <w:r w:rsidR="00FF27B6" w:rsidRPr="00CB5F99" w:rsidDel="004C6A73">
          <w:rPr>
            <w:rFonts w:ascii="Courier New" w:eastAsia="Times New Roman" w:hAnsi="Courier New" w:cs="Courier New"/>
            <w:sz w:val="20"/>
            <w:szCs w:val="20"/>
          </w:rPr>
          <w:delText>&lt;realignedBam</w:delText>
        </w:r>
        <w:r w:rsidRPr="00CB5F99" w:rsidDel="004C6A73">
          <w:rPr>
            <w:rFonts w:ascii="Courier New" w:hAnsi="Courier New" w:cs="Courier New"/>
            <w:sz w:val="20"/>
            <w:szCs w:val="20"/>
          </w:rPr>
          <w:delText>.bam</w:delText>
        </w:r>
        <w:r w:rsidR="00FF27B6" w:rsidRPr="00CB5F99" w:rsidDel="004C6A73">
          <w:rPr>
            <w:rFonts w:ascii="Courier New" w:eastAsia="Times New Roman" w:hAnsi="Courier New" w:cs="Courier New"/>
            <w:sz w:val="20"/>
            <w:szCs w:val="20"/>
          </w:rPr>
          <w:delText>&gt;</w:delText>
        </w:r>
        <w:r w:rsidRPr="00CB5F99" w:rsidDel="004C6A73">
          <w:rPr>
            <w:rFonts w:ascii="Courier New" w:hAnsi="Courier New" w:cs="Courier New"/>
            <w:sz w:val="20"/>
            <w:szCs w:val="20"/>
          </w:rPr>
          <w:delText xml:space="preserve"> \</w:delText>
        </w:r>
      </w:del>
    </w:p>
    <w:p w14:paraId="03371C5D" w14:textId="58737C48" w:rsidR="00106BAB" w:rsidRPr="00CB5F99" w:rsidDel="004C6A73" w:rsidRDefault="00106BAB" w:rsidP="00CB5F99">
      <w:pPr>
        <w:pStyle w:val="NoSpacing"/>
        <w:rPr>
          <w:del w:id="28" w:author="anuj" w:date="2013-04-04T12:10:00Z"/>
          <w:rFonts w:ascii="Courier New" w:hAnsi="Courier New" w:cs="Courier New"/>
          <w:sz w:val="20"/>
          <w:szCs w:val="20"/>
        </w:rPr>
      </w:pPr>
      <w:del w:id="29" w:author="anuj" w:date="2013-04-04T12:10:00Z">
        <w:r w:rsidRPr="00CB5F99" w:rsidDel="004C6A73">
          <w:rPr>
            <w:rFonts w:ascii="Courier New" w:hAnsi="Courier New" w:cs="Courier New"/>
            <w:sz w:val="20"/>
            <w:szCs w:val="20"/>
          </w:rPr>
          <w:delText xml:space="preserve">   -</w:delText>
        </w:r>
        <w:r w:rsidR="00FF27B6" w:rsidRPr="00CB5F99" w:rsidDel="004C6A73">
          <w:rPr>
            <w:rFonts w:ascii="Courier New" w:hAnsi="Courier New" w:cs="Courier New"/>
            <w:sz w:val="20"/>
            <w:szCs w:val="20"/>
          </w:rPr>
          <w:delText>nct</w:delText>
        </w:r>
        <w:r w:rsidRPr="00CB5F99" w:rsidDel="004C6A73">
          <w:rPr>
            <w:rFonts w:ascii="Courier New" w:hAnsi="Courier New" w:cs="Courier New"/>
            <w:sz w:val="20"/>
            <w:szCs w:val="20"/>
          </w:rPr>
          <w:delText xml:space="preserve"> 8</w:delText>
        </w:r>
        <w:r w:rsidR="00FF27B6" w:rsidRPr="00CB5F99" w:rsidDel="004C6A73">
          <w:rPr>
            <w:rFonts w:ascii="Courier New" w:hAnsi="Courier New" w:cs="Courier New"/>
            <w:sz w:val="20"/>
            <w:szCs w:val="20"/>
          </w:rPr>
          <w:delText xml:space="preserve"> \</w:delText>
        </w:r>
      </w:del>
    </w:p>
    <w:p w14:paraId="7447C272" w14:textId="2E7E57F3" w:rsidR="00106BAB" w:rsidRPr="00CB5F99" w:rsidDel="004C6A73" w:rsidRDefault="00106BAB" w:rsidP="00CB5F99">
      <w:pPr>
        <w:pStyle w:val="NoSpacing"/>
        <w:rPr>
          <w:del w:id="30" w:author="anuj" w:date="2013-04-04T12:10:00Z"/>
          <w:rFonts w:ascii="Courier New" w:hAnsi="Courier New" w:cs="Courier New"/>
          <w:sz w:val="20"/>
          <w:szCs w:val="20"/>
        </w:rPr>
      </w:pPr>
      <w:del w:id="31" w:author="anuj" w:date="2013-04-04T12:10:00Z">
        <w:r w:rsidRPr="00CB5F99" w:rsidDel="004C6A73">
          <w:rPr>
            <w:rFonts w:ascii="Courier New" w:hAnsi="Courier New" w:cs="Courier New"/>
            <w:sz w:val="20"/>
            <w:szCs w:val="20"/>
          </w:rPr>
          <w:delText xml:space="preserve">   -R resources/hg19.fasta \</w:delText>
        </w:r>
      </w:del>
    </w:p>
    <w:p w14:paraId="7FFB8520" w14:textId="4F4C767A" w:rsidR="00106BAB" w:rsidRPr="00CB5F99" w:rsidDel="004C6A73" w:rsidRDefault="00106BAB" w:rsidP="00CB5F99">
      <w:pPr>
        <w:pStyle w:val="NoSpacing"/>
        <w:rPr>
          <w:del w:id="32" w:author="anuj" w:date="2013-04-04T12:10:00Z"/>
          <w:rFonts w:ascii="Courier New" w:hAnsi="Courier New" w:cs="Courier New"/>
          <w:sz w:val="20"/>
          <w:szCs w:val="20"/>
        </w:rPr>
      </w:pPr>
      <w:del w:id="33" w:author="anuj" w:date="2013-04-04T12:10:00Z">
        <w:r w:rsidRPr="00CB5F99" w:rsidDel="004C6A73">
          <w:rPr>
            <w:rFonts w:ascii="Courier New" w:hAnsi="Courier New" w:cs="Courier New"/>
            <w:sz w:val="20"/>
            <w:szCs w:val="20"/>
          </w:rPr>
          <w:delText xml:space="preserve">   -BQSR recal_data.grp \</w:delText>
        </w:r>
        <w:r w:rsidR="00D01859" w:rsidRPr="00CB5F99" w:rsidDel="004C6A73">
          <w:rPr>
            <w:rFonts w:ascii="Courier New" w:hAnsi="Courier New" w:cs="Courier New"/>
            <w:sz w:val="20"/>
            <w:szCs w:val="20"/>
          </w:rPr>
          <w:tab/>
        </w:r>
      </w:del>
    </w:p>
    <w:p w14:paraId="20A70C5C" w14:textId="312AD47E" w:rsidR="00795E88" w:rsidRPr="00CB5F99" w:rsidDel="004C6A73" w:rsidRDefault="00795E88" w:rsidP="00CB5F99">
      <w:pPr>
        <w:pStyle w:val="NoSpacing"/>
        <w:rPr>
          <w:del w:id="34" w:author="anuj" w:date="2013-04-04T12:10:00Z"/>
          <w:rFonts w:ascii="Courier New" w:hAnsi="Courier New" w:cs="Courier New"/>
          <w:sz w:val="20"/>
          <w:szCs w:val="20"/>
        </w:rPr>
      </w:pPr>
      <w:del w:id="35" w:author="anuj" w:date="2013-04-04T12:10:00Z">
        <w:r w:rsidRPr="00CB5F99" w:rsidDel="004C6A73">
          <w:rPr>
            <w:rFonts w:ascii="Courier New" w:hAnsi="Courier New" w:cs="Courier New"/>
            <w:sz w:val="20"/>
            <w:szCs w:val="20"/>
          </w:rPr>
          <w:delText xml:space="preserve"> </w:delText>
        </w:r>
        <w:r w:rsidRPr="00CB5F99" w:rsidDel="004C6A73">
          <w:rPr>
            <w:rFonts w:ascii="Courier New" w:eastAsia="Times New Roman" w:hAnsi="Courier New" w:cs="Courier New"/>
            <w:sz w:val="20"/>
            <w:szCs w:val="20"/>
          </w:rPr>
          <w:delText xml:space="preserve">-knownSites </w:delText>
        </w:r>
        <w:r w:rsidRPr="00CB5F99" w:rsidDel="004C6A73">
          <w:rPr>
            <w:rFonts w:ascii="Courier New" w:hAnsi="Courier New" w:cs="Courier New"/>
            <w:sz w:val="20"/>
            <w:szCs w:val="20"/>
          </w:rPr>
          <w:delText>/pathTo/</w:delText>
        </w:r>
        <w:r w:rsidRPr="00CB5F99" w:rsidDel="004C6A73">
          <w:rPr>
            <w:rFonts w:ascii="Courier New" w:eastAsia="Times New Roman" w:hAnsi="Courier New" w:cs="Courier New"/>
            <w:sz w:val="20"/>
            <w:szCs w:val="20"/>
          </w:rPr>
          <w:delText>dbsnp_137.hg19.vcf</w:delText>
        </w:r>
        <w:r w:rsidRPr="00CB5F99" w:rsidDel="004C6A73">
          <w:rPr>
            <w:rFonts w:ascii="Courier New" w:hAnsi="Courier New" w:cs="Courier New"/>
            <w:sz w:val="20"/>
            <w:szCs w:val="20"/>
          </w:rPr>
          <w:delText>\</w:delText>
        </w:r>
      </w:del>
    </w:p>
    <w:p w14:paraId="4391ED48" w14:textId="36A3199C" w:rsidR="00795E88" w:rsidRPr="00CB5F99" w:rsidDel="004C6A73" w:rsidRDefault="00F35A04" w:rsidP="00CB5F99">
      <w:pPr>
        <w:pStyle w:val="NoSpacing"/>
        <w:rPr>
          <w:del w:id="36" w:author="anuj" w:date="2013-04-04T12:10:00Z"/>
          <w:rFonts w:ascii="Courier New" w:hAnsi="Courier New" w:cs="Courier New"/>
          <w:sz w:val="20"/>
          <w:szCs w:val="20"/>
        </w:rPr>
      </w:pPr>
      <w:del w:id="37" w:author="anuj" w:date="2013-04-04T12:10:00Z">
        <w:r w:rsidDel="004C6A73">
          <w:rPr>
            <w:rFonts w:ascii="Courier New" w:hAnsi="Courier New" w:cs="Courier New"/>
            <w:sz w:val="20"/>
            <w:szCs w:val="20"/>
          </w:rPr>
          <w:delText xml:space="preserve"> </w:delText>
        </w:r>
        <w:r w:rsidR="00795E88" w:rsidRPr="00CB5F99" w:rsidDel="004C6A73">
          <w:rPr>
            <w:rFonts w:ascii="Courier New" w:eastAsia="Times New Roman" w:hAnsi="Courier New" w:cs="Courier New"/>
            <w:sz w:val="20"/>
            <w:szCs w:val="20"/>
          </w:rPr>
          <w:delText xml:space="preserve">-knownSites </w:delText>
        </w:r>
        <w:r w:rsidR="00795E88" w:rsidRPr="00CB5F99" w:rsidDel="004C6A73">
          <w:rPr>
            <w:rFonts w:ascii="Courier New" w:hAnsi="Courier New" w:cs="Courier New"/>
            <w:sz w:val="20"/>
            <w:szCs w:val="20"/>
          </w:rPr>
          <w:delText>/pathTo/</w:delText>
        </w:r>
        <w:r w:rsidR="00795E88" w:rsidRPr="00CB5F99" w:rsidDel="004C6A73">
          <w:rPr>
            <w:rFonts w:ascii="Courier New" w:eastAsia="Times New Roman" w:hAnsi="Courier New" w:cs="Courier New"/>
            <w:sz w:val="20"/>
            <w:szCs w:val="20"/>
          </w:rPr>
          <w:delText>Mills_and_1000G_gold_standard.indels.hg19.vcf</w:delText>
        </w:r>
        <w:r w:rsidR="00795E88" w:rsidRPr="00CB5F99" w:rsidDel="004C6A73">
          <w:rPr>
            <w:rFonts w:ascii="Courier New" w:hAnsi="Courier New" w:cs="Courier New"/>
            <w:sz w:val="20"/>
            <w:szCs w:val="20"/>
          </w:rPr>
          <w:delText>\</w:delText>
        </w:r>
      </w:del>
    </w:p>
    <w:p w14:paraId="5048A98D" w14:textId="441C10BC" w:rsidR="00795E88" w:rsidRPr="00CB5F99" w:rsidDel="004C6A73" w:rsidRDefault="00F35A04" w:rsidP="00CB5F99">
      <w:pPr>
        <w:pStyle w:val="NoSpacing"/>
        <w:rPr>
          <w:del w:id="38" w:author="anuj" w:date="2013-04-04T12:10:00Z"/>
          <w:rFonts w:ascii="Courier New" w:hAnsi="Courier New" w:cs="Courier New"/>
          <w:sz w:val="20"/>
          <w:szCs w:val="20"/>
        </w:rPr>
      </w:pPr>
      <w:del w:id="39" w:author="anuj" w:date="2013-04-04T12:10:00Z">
        <w:r w:rsidDel="004C6A73">
          <w:rPr>
            <w:rFonts w:ascii="Courier New" w:hAnsi="Courier New" w:cs="Courier New"/>
            <w:sz w:val="20"/>
            <w:szCs w:val="20"/>
          </w:rPr>
          <w:delText xml:space="preserve"> </w:delText>
        </w:r>
        <w:r w:rsidR="00795E88" w:rsidRPr="00CB5F99" w:rsidDel="004C6A73">
          <w:rPr>
            <w:rFonts w:ascii="Courier New" w:eastAsia="Times New Roman" w:hAnsi="Courier New" w:cs="Courier New"/>
            <w:sz w:val="20"/>
            <w:szCs w:val="20"/>
          </w:rPr>
          <w:delText xml:space="preserve">-knownSites </w:delText>
        </w:r>
        <w:r w:rsidR="00795E88" w:rsidRPr="00CB5F99" w:rsidDel="004C6A73">
          <w:rPr>
            <w:rFonts w:ascii="Courier New" w:hAnsi="Courier New" w:cs="Courier New"/>
            <w:sz w:val="20"/>
            <w:szCs w:val="20"/>
          </w:rPr>
          <w:delText>/pathTo/</w:delText>
        </w:r>
        <w:r w:rsidR="00B90C0A" w:rsidRPr="00CB5F99" w:rsidDel="004C6A73">
          <w:rPr>
            <w:rFonts w:ascii="Courier New" w:eastAsia="Times New Roman" w:hAnsi="Courier New" w:cs="Courier New"/>
            <w:sz w:val="20"/>
            <w:szCs w:val="20"/>
          </w:rPr>
          <w:delText>1000G_phase1.indels.hg19.vcf</w:delText>
        </w:r>
        <w:r w:rsidR="00795E88" w:rsidRPr="00CB5F99" w:rsidDel="004C6A73">
          <w:rPr>
            <w:rFonts w:ascii="Courier New" w:hAnsi="Courier New" w:cs="Courier New"/>
            <w:sz w:val="20"/>
            <w:szCs w:val="20"/>
          </w:rPr>
          <w:delText>\</w:delText>
        </w:r>
      </w:del>
    </w:p>
    <w:p w14:paraId="163C79AE" w14:textId="469F23A9" w:rsidR="00106BAB" w:rsidRPr="00CB5F99" w:rsidDel="004C6A73" w:rsidRDefault="00106BAB" w:rsidP="00CB5F99">
      <w:pPr>
        <w:pStyle w:val="NoSpacing"/>
        <w:rPr>
          <w:del w:id="40" w:author="anuj" w:date="2013-04-04T12:10:00Z"/>
          <w:rFonts w:ascii="Courier New" w:hAnsi="Courier New" w:cs="Courier New"/>
          <w:sz w:val="20"/>
          <w:szCs w:val="20"/>
        </w:rPr>
      </w:pPr>
      <w:del w:id="41" w:author="anuj" w:date="2013-04-04T12:10:00Z">
        <w:r w:rsidRPr="00CB5F99" w:rsidDel="004C6A73">
          <w:rPr>
            <w:rFonts w:ascii="Courier New" w:hAnsi="Courier New" w:cs="Courier New"/>
            <w:sz w:val="20"/>
            <w:szCs w:val="20"/>
          </w:rPr>
          <w:delText xml:space="preserve">   -o Post_recal_data.grp</w:delText>
        </w:r>
        <w:r w:rsidR="00F35A04" w:rsidDel="004C6A73">
          <w:rPr>
            <w:rFonts w:ascii="Courier New" w:hAnsi="Courier New" w:cs="Courier New"/>
            <w:sz w:val="20"/>
            <w:szCs w:val="20"/>
          </w:rPr>
          <w:delText xml:space="preserve"> \</w:delText>
        </w:r>
      </w:del>
    </w:p>
    <w:p w14:paraId="2914D11E" w14:textId="66B44227" w:rsidR="00106BAB" w:rsidDel="004C6A73" w:rsidRDefault="00106BAB" w:rsidP="00CB5F99">
      <w:pPr>
        <w:pStyle w:val="NoSpacing"/>
        <w:rPr>
          <w:del w:id="42" w:author="anuj" w:date="2013-04-04T12:10:00Z"/>
          <w:rFonts w:ascii="Courier New" w:hAnsi="Courier New" w:cs="Courier New"/>
          <w:sz w:val="20"/>
          <w:szCs w:val="20"/>
        </w:rPr>
      </w:pPr>
      <w:del w:id="43" w:author="anuj" w:date="2013-04-04T12:10:00Z">
        <w:r w:rsidRPr="00CB5F99" w:rsidDel="004C6A73">
          <w:rPr>
            <w:rFonts w:ascii="Courier New" w:hAnsi="Courier New" w:cs="Courier New"/>
            <w:sz w:val="20"/>
            <w:szCs w:val="20"/>
          </w:rPr>
          <w:delText xml:space="preserve">   </w:delText>
        </w:r>
        <w:r w:rsidR="002B20DD" w:rsidRPr="00CB5F99" w:rsidDel="004C6A73">
          <w:rPr>
            <w:rFonts w:ascii="Courier New" w:hAnsi="Courier New" w:cs="Courier New"/>
            <w:sz w:val="20"/>
            <w:szCs w:val="20"/>
          </w:rPr>
          <w:delText xml:space="preserve">--plot_pdf_file </w:delText>
        </w:r>
        <w:r w:rsidRPr="00CB5F99" w:rsidDel="004C6A73">
          <w:rPr>
            <w:rFonts w:ascii="Courier New" w:hAnsi="Courier New" w:cs="Courier New"/>
            <w:sz w:val="20"/>
            <w:szCs w:val="20"/>
          </w:rPr>
          <w:delText>Post_recal_data.pdf</w:delText>
        </w:r>
      </w:del>
    </w:p>
    <w:p w14:paraId="16A97305" w14:textId="2C5ABEF7" w:rsidR="00D42390" w:rsidRPr="00CB5F99" w:rsidDel="004C6A73" w:rsidRDefault="00D42390" w:rsidP="00CB5F99">
      <w:pPr>
        <w:pStyle w:val="NoSpacing"/>
        <w:rPr>
          <w:del w:id="44" w:author="anuj" w:date="2013-04-04T12:10:00Z"/>
          <w:rFonts w:ascii="Courier New" w:hAnsi="Courier New" w:cs="Courier New"/>
          <w:sz w:val="20"/>
          <w:szCs w:val="20"/>
        </w:rPr>
      </w:pPr>
    </w:p>
    <w:p w14:paraId="1EA73BA0" w14:textId="2A656AF1" w:rsidR="00067DE4" w:rsidDel="004C6A73" w:rsidRDefault="00067DE4" w:rsidP="004B5A54">
      <w:pPr>
        <w:rPr>
          <w:del w:id="45" w:author="anuj" w:date="2013-04-04T12:10:00Z"/>
          <w:rFonts w:ascii="Times New Roman" w:hAnsi="Times New Roman" w:cs="Times New Roman"/>
          <w:b/>
          <w:sz w:val="24"/>
          <w:szCs w:val="24"/>
        </w:rPr>
      </w:pPr>
      <w:del w:id="46" w:author="anuj" w:date="2013-04-04T12:10:00Z">
        <w:r w:rsidDel="004C6A73">
          <w:rPr>
            <w:rFonts w:ascii="Times New Roman" w:hAnsi="Times New Roman" w:cs="Times New Roman"/>
            <w:b/>
            <w:sz w:val="24"/>
            <w:szCs w:val="24"/>
          </w:rPr>
          <w:delText xml:space="preserve"> </w:delText>
        </w:r>
        <w:r w:rsidR="005325E8" w:rsidDel="004C6A73">
          <w:rPr>
            <w:rFonts w:ascii="Times New Roman" w:hAnsi="Times New Roman" w:cs="Times New Roman"/>
            <w:b/>
            <w:sz w:val="24"/>
            <w:szCs w:val="24"/>
          </w:rPr>
          <w:delText>Input:</w:delText>
        </w:r>
      </w:del>
    </w:p>
    <w:p w14:paraId="10A726CB" w14:textId="6A69C4A4" w:rsidR="002B20DD" w:rsidRPr="00204066" w:rsidDel="004C6A73" w:rsidRDefault="002B20DD" w:rsidP="000D4453">
      <w:pPr>
        <w:pStyle w:val="ListParagraph"/>
        <w:numPr>
          <w:ilvl w:val="0"/>
          <w:numId w:val="18"/>
        </w:numPr>
        <w:rPr>
          <w:del w:id="47" w:author="anuj" w:date="2013-04-04T12:10:00Z"/>
          <w:rFonts w:ascii="Times New Roman" w:hAnsi="Times New Roman" w:cs="Times New Roman"/>
          <w:sz w:val="24"/>
          <w:szCs w:val="24"/>
        </w:rPr>
      </w:pPr>
      <w:del w:id="48" w:author="anuj" w:date="2013-04-04T12:10:00Z">
        <w:r w:rsidRPr="00204066" w:rsidDel="004C6A73">
          <w:rPr>
            <w:rFonts w:ascii="Times New Roman" w:hAnsi="Times New Roman" w:cs="Times New Roman"/>
            <w:sz w:val="24"/>
            <w:szCs w:val="24"/>
          </w:rPr>
          <w:delText>Realigned file</w:delText>
        </w:r>
        <w:r w:rsidDel="004C6A73">
          <w:rPr>
            <w:rFonts w:ascii="Times New Roman" w:hAnsi="Times New Roman" w:cs="Times New Roman"/>
            <w:sz w:val="24"/>
            <w:szCs w:val="24"/>
          </w:rPr>
          <w:delText xml:space="preserve"> </w:delText>
        </w:r>
        <w:r w:rsidR="00DB3609" w:rsidDel="004C6A73">
          <w:rPr>
            <w:rFonts w:ascii="Times New Roman" w:hAnsi="Times New Roman" w:cs="Times New Roman"/>
            <w:sz w:val="24"/>
            <w:szCs w:val="24"/>
          </w:rPr>
          <w:delText>realignedBam</w:delText>
        </w:r>
        <w:r w:rsidR="00932EEF" w:rsidRPr="00932EEF" w:rsidDel="004C6A73">
          <w:rPr>
            <w:rFonts w:ascii="Times New Roman" w:hAnsi="Times New Roman" w:cs="Times New Roman"/>
            <w:sz w:val="24"/>
            <w:szCs w:val="24"/>
          </w:rPr>
          <w:delText xml:space="preserve">.bam </w:delText>
        </w:r>
        <w:r w:rsidR="00932EEF" w:rsidDel="004C6A73">
          <w:rPr>
            <w:rFonts w:ascii="Times New Roman" w:hAnsi="Times New Roman" w:cs="Times New Roman"/>
            <w:sz w:val="24"/>
            <w:szCs w:val="24"/>
          </w:rPr>
          <w:delText xml:space="preserve">(here) </w:delText>
        </w:r>
        <w:r w:rsidDel="004C6A73">
          <w:rPr>
            <w:rFonts w:ascii="Times New Roman" w:hAnsi="Times New Roman" w:cs="Times New Roman"/>
            <w:sz w:val="24"/>
            <w:szCs w:val="24"/>
          </w:rPr>
          <w:delText>[required]</w:delText>
        </w:r>
      </w:del>
    </w:p>
    <w:p w14:paraId="77880007" w14:textId="67E1122A" w:rsidR="002B20DD" w:rsidRPr="00120E86" w:rsidDel="004C6A73" w:rsidRDefault="002B20DD"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9" w:author="anuj" w:date="2013-04-04T12:10:00Z"/>
          <w:rFonts w:ascii="Times New Roman" w:eastAsia="Times New Roman" w:hAnsi="Times New Roman" w:cs="Times New Roman"/>
          <w:sz w:val="24"/>
          <w:szCs w:val="24"/>
        </w:rPr>
      </w:pPr>
      <w:del w:id="50" w:author="anuj" w:date="2013-04-04T12:10:00Z">
        <w:r w:rsidRPr="00204066" w:rsidDel="004C6A73">
          <w:rPr>
            <w:rFonts w:ascii="Times New Roman" w:hAnsi="Times New Roman" w:cs="Times New Roman"/>
            <w:sz w:val="24"/>
            <w:szCs w:val="24"/>
          </w:rPr>
          <w:delText>Reference genome file (hg19.fasta here) [required]</w:delText>
        </w:r>
      </w:del>
    </w:p>
    <w:p w14:paraId="3775F4EB" w14:textId="415F0CA6" w:rsidR="00120E86" w:rsidRPr="00120E86" w:rsidDel="004C6A73" w:rsidRDefault="00120E86" w:rsidP="000D4453">
      <w:pPr>
        <w:pStyle w:val="ListParagraph"/>
        <w:numPr>
          <w:ilvl w:val="0"/>
          <w:numId w:val="18"/>
        </w:numPr>
        <w:rPr>
          <w:del w:id="51" w:author="anuj" w:date="2013-04-04T12:10:00Z"/>
          <w:rFonts w:ascii="Times New Roman" w:hAnsi="Times New Roman" w:cs="Times New Roman"/>
          <w:sz w:val="24"/>
          <w:szCs w:val="24"/>
        </w:rPr>
      </w:pPr>
      <w:del w:id="52" w:author="anuj" w:date="2013-04-04T12:10:00Z">
        <w:r w:rsidRPr="00204066" w:rsidDel="004C6A73">
          <w:rPr>
            <w:rFonts w:ascii="Times New Roman" w:hAnsi="Times New Roman" w:cs="Times New Roman"/>
            <w:sz w:val="24"/>
            <w:szCs w:val="24"/>
          </w:rPr>
          <w:delText xml:space="preserve">output recalibration table file </w:delText>
        </w:r>
        <w:r w:rsidR="007240D1" w:rsidDel="004C6A73">
          <w:rPr>
            <w:rFonts w:ascii="Times New Roman" w:hAnsi="Times New Roman" w:cs="Times New Roman"/>
            <w:sz w:val="24"/>
            <w:szCs w:val="24"/>
          </w:rPr>
          <w:delText>(</w:delText>
        </w:r>
        <w:r w:rsidDel="004C6A73">
          <w:rPr>
            <w:rFonts w:ascii="Times New Roman" w:hAnsi="Times New Roman" w:cs="Times New Roman"/>
            <w:sz w:val="24"/>
            <w:szCs w:val="24"/>
          </w:rPr>
          <w:delText>r</w:delText>
        </w:r>
        <w:r w:rsidRPr="00204066" w:rsidDel="004C6A73">
          <w:rPr>
            <w:rFonts w:ascii="Times New Roman" w:hAnsi="Times New Roman" w:cs="Times New Roman"/>
            <w:sz w:val="24"/>
            <w:szCs w:val="24"/>
          </w:rPr>
          <w:delText>ecal_data.grp</w:delText>
        </w:r>
        <w:r w:rsidR="007240D1" w:rsidDel="004C6A73">
          <w:rPr>
            <w:rFonts w:ascii="Times New Roman" w:hAnsi="Times New Roman" w:cs="Times New Roman"/>
            <w:sz w:val="24"/>
            <w:szCs w:val="24"/>
          </w:rPr>
          <w:delText xml:space="preserve"> here)</w:delText>
        </w:r>
        <w:r w:rsidR="00C858C3" w:rsidDel="004C6A73">
          <w:rPr>
            <w:rFonts w:ascii="Times New Roman" w:hAnsi="Times New Roman" w:cs="Times New Roman"/>
            <w:sz w:val="24"/>
            <w:szCs w:val="24"/>
          </w:rPr>
          <w:delText xml:space="preserve"> [required]</w:delText>
        </w:r>
      </w:del>
    </w:p>
    <w:p w14:paraId="4341B642" w14:textId="42373C68" w:rsidR="002B20DD" w:rsidRPr="00204066" w:rsidDel="004C6A73" w:rsidRDefault="002B20DD" w:rsidP="000D4453">
      <w:pPr>
        <w:pStyle w:val="ListParagraph"/>
        <w:numPr>
          <w:ilvl w:val="0"/>
          <w:numId w:val="18"/>
        </w:numPr>
        <w:rPr>
          <w:del w:id="53" w:author="anuj" w:date="2013-04-04T12:10:00Z"/>
          <w:rFonts w:ascii="Times New Roman" w:hAnsi="Times New Roman" w:cs="Times New Roman"/>
          <w:sz w:val="24"/>
          <w:szCs w:val="24"/>
        </w:rPr>
      </w:pPr>
      <w:del w:id="54" w:author="anuj" w:date="2013-04-04T12:10:00Z">
        <w:r w:rsidRPr="00204066" w:rsidDel="004C6A73">
          <w:rPr>
            <w:rFonts w:ascii="Times New Roman" w:hAnsi="Times New Roman" w:cs="Times New Roman"/>
            <w:sz w:val="24"/>
            <w:szCs w:val="24"/>
          </w:rPr>
          <w:delText>-knownSites (database of known SNP and Indel sites) [</w:delText>
        </w:r>
        <w:r w:rsidRPr="00FC1C19" w:rsidDel="004C6A73">
          <w:rPr>
            <w:rFonts w:ascii="Times New Roman" w:hAnsi="Times New Roman"/>
            <w:color w:val="C00000"/>
            <w:sz w:val="24"/>
          </w:rPr>
          <w:delText>not required</w:delText>
        </w:r>
        <w:r w:rsidR="0024739F" w:rsidRPr="00FC1C19" w:rsidDel="004C6A73">
          <w:rPr>
            <w:rFonts w:ascii="Times New Roman" w:hAnsi="Times New Roman" w:cs="Times New Roman"/>
            <w:color w:val="C00000"/>
            <w:sz w:val="24"/>
            <w:szCs w:val="24"/>
          </w:rPr>
          <w:delText xml:space="preserve"> </w:delText>
        </w:r>
        <w:r w:rsidR="00FC1C19" w:rsidRPr="00FC1C19" w:rsidDel="004C6A73">
          <w:rPr>
            <w:rFonts w:ascii="Times New Roman" w:hAnsi="Times New Roman" w:cs="Times New Roman"/>
            <w:color w:val="C00000"/>
            <w:sz w:val="24"/>
            <w:szCs w:val="24"/>
          </w:rPr>
          <w:delText>unless</w:delText>
        </w:r>
        <w:r w:rsidR="0024739F" w:rsidRPr="00FC1C19" w:rsidDel="004C6A73">
          <w:rPr>
            <w:rFonts w:ascii="Times New Roman" w:hAnsi="Times New Roman" w:cs="Times New Roman"/>
            <w:color w:val="C00000"/>
            <w:sz w:val="24"/>
            <w:szCs w:val="24"/>
          </w:rPr>
          <w:delText xml:space="preserve"> supplied in previous step</w:delText>
        </w:r>
        <w:r w:rsidRPr="00204066" w:rsidDel="004C6A73">
          <w:rPr>
            <w:rFonts w:ascii="Times New Roman" w:hAnsi="Times New Roman" w:cs="Times New Roman"/>
            <w:sz w:val="24"/>
            <w:szCs w:val="24"/>
          </w:rPr>
          <w:delText>]</w:delText>
        </w:r>
      </w:del>
    </w:p>
    <w:p w14:paraId="4AF9E87A" w14:textId="634D9F3D" w:rsidR="002B20DD" w:rsidRPr="00204066" w:rsidDel="004C6A73" w:rsidRDefault="002B20DD" w:rsidP="000D4453">
      <w:pPr>
        <w:pStyle w:val="ListParagraph"/>
        <w:numPr>
          <w:ilvl w:val="0"/>
          <w:numId w:val="18"/>
        </w:numPr>
        <w:rPr>
          <w:del w:id="55" w:author="anuj" w:date="2013-04-04T12:10:00Z"/>
          <w:rFonts w:ascii="Times New Roman" w:hAnsi="Times New Roman" w:cs="Times New Roman"/>
          <w:sz w:val="24"/>
          <w:szCs w:val="24"/>
        </w:rPr>
      </w:pPr>
      <w:del w:id="56" w:author="anuj" w:date="2013-04-04T12:10:00Z">
        <w:r w:rsidRPr="00204066" w:rsidDel="004C6A73">
          <w:rPr>
            <w:rFonts w:ascii="Times New Roman" w:hAnsi="Times New Roman" w:cs="Times New Roman"/>
            <w:sz w:val="24"/>
            <w:szCs w:val="24"/>
          </w:rPr>
          <w:delText>File</w:delText>
        </w:r>
        <w:r w:rsidR="00FC1C19" w:rsidDel="004C6A73">
          <w:rPr>
            <w:rFonts w:ascii="Times New Roman" w:hAnsi="Times New Roman" w:cs="Times New Roman"/>
            <w:sz w:val="24"/>
            <w:szCs w:val="24"/>
          </w:rPr>
          <w:delText xml:space="preserve"> name</w:delText>
        </w:r>
        <w:r w:rsidRPr="00204066" w:rsidDel="004C6A73">
          <w:rPr>
            <w:rFonts w:ascii="Times New Roman" w:hAnsi="Times New Roman" w:cs="Times New Roman"/>
            <w:sz w:val="24"/>
            <w:szCs w:val="24"/>
          </w:rPr>
          <w:delText xml:space="preserve"> to store pre recalibration plots </w:delText>
        </w:r>
        <w:r w:rsidR="0047165C" w:rsidDel="004C6A73">
          <w:rPr>
            <w:rFonts w:ascii="Times New Roman" w:hAnsi="Times New Roman" w:cs="Times New Roman"/>
            <w:sz w:val="24"/>
            <w:szCs w:val="24"/>
          </w:rPr>
          <w:delText xml:space="preserve">; </w:delText>
        </w:r>
        <w:r w:rsidR="0047165C" w:rsidRPr="00CB5F99" w:rsidDel="004C6A73">
          <w:rPr>
            <w:rFonts w:ascii="Times New Roman" w:hAnsi="Times New Roman" w:cs="Times New Roman"/>
            <w:b/>
            <w:i/>
            <w:sz w:val="24"/>
            <w:szCs w:val="24"/>
          </w:rPr>
          <w:delText>provide name</w:delText>
        </w:r>
        <w:r w:rsidR="0047165C" w:rsidDel="004C6A73">
          <w:rPr>
            <w:rFonts w:ascii="Times New Roman" w:hAnsi="Times New Roman" w:cs="Times New Roman"/>
            <w:i/>
            <w:sz w:val="24"/>
            <w:szCs w:val="24"/>
          </w:rPr>
          <w:delText xml:space="preserve"> </w:delText>
        </w:r>
        <w:r w:rsidRPr="00204066" w:rsidDel="004C6A73">
          <w:rPr>
            <w:rFonts w:ascii="Times New Roman" w:hAnsi="Times New Roman" w:cs="Times New Roman"/>
            <w:sz w:val="24"/>
            <w:szCs w:val="24"/>
          </w:rPr>
          <w:delText>(</w:delText>
        </w:r>
        <w:r w:rsidR="00BA0D8D" w:rsidDel="004C6A73">
          <w:rPr>
            <w:rFonts w:ascii="Times New Roman" w:hAnsi="Times New Roman" w:cs="Times New Roman"/>
            <w:sz w:val="24"/>
            <w:szCs w:val="24"/>
          </w:rPr>
          <w:delText>Post</w:delText>
        </w:r>
        <w:r w:rsidRPr="00204066" w:rsidDel="004C6A73">
          <w:rPr>
            <w:rFonts w:ascii="Times New Roman" w:hAnsi="Times New Roman" w:cs="Times New Roman"/>
            <w:sz w:val="24"/>
            <w:szCs w:val="24"/>
          </w:rPr>
          <w:delText>_recal_data.pdf here) [not required]</w:delText>
        </w:r>
      </w:del>
    </w:p>
    <w:p w14:paraId="70587CBD" w14:textId="1DDF057E" w:rsidR="005325E8" w:rsidDel="004C6A73" w:rsidRDefault="005325E8" w:rsidP="004B5A54">
      <w:pPr>
        <w:rPr>
          <w:del w:id="57" w:author="anuj" w:date="2013-04-04T12:10:00Z"/>
          <w:rFonts w:ascii="Times New Roman" w:hAnsi="Times New Roman" w:cs="Times New Roman"/>
          <w:b/>
          <w:sz w:val="24"/>
          <w:szCs w:val="24"/>
        </w:rPr>
      </w:pPr>
      <w:del w:id="58" w:author="anuj" w:date="2013-04-04T12:10:00Z">
        <w:r w:rsidDel="004C6A73">
          <w:rPr>
            <w:rFonts w:ascii="Times New Roman" w:hAnsi="Times New Roman" w:cs="Times New Roman"/>
            <w:b/>
            <w:sz w:val="24"/>
            <w:szCs w:val="24"/>
          </w:rPr>
          <w:delText>Output:</w:delText>
        </w:r>
      </w:del>
    </w:p>
    <w:p w14:paraId="0DB6587F" w14:textId="2EB69AE6" w:rsidR="002D4AE5" w:rsidDel="004C6A73" w:rsidRDefault="002D4AE5" w:rsidP="000D4453">
      <w:pPr>
        <w:pStyle w:val="ListParagraph"/>
        <w:numPr>
          <w:ilvl w:val="0"/>
          <w:numId w:val="18"/>
        </w:numPr>
        <w:rPr>
          <w:del w:id="59" w:author="anuj" w:date="2013-04-04T12:10:00Z"/>
          <w:rFonts w:ascii="Times New Roman" w:hAnsi="Times New Roman" w:cs="Times New Roman"/>
          <w:sz w:val="24"/>
          <w:szCs w:val="24"/>
        </w:rPr>
      </w:pPr>
      <w:del w:id="60" w:author="anuj" w:date="2013-04-04T12:10:00Z">
        <w:r w:rsidDel="004C6A73">
          <w:rPr>
            <w:rFonts w:ascii="Times New Roman" w:hAnsi="Times New Roman" w:cs="Times New Roman"/>
            <w:sz w:val="24"/>
            <w:szCs w:val="24"/>
          </w:rPr>
          <w:delText>pos</w:delText>
        </w:r>
        <w:r w:rsidRPr="00204066" w:rsidDel="004C6A73">
          <w:rPr>
            <w:rFonts w:ascii="Times New Roman" w:hAnsi="Times New Roman" w:cs="Times New Roman"/>
            <w:sz w:val="24"/>
            <w:szCs w:val="24"/>
          </w:rPr>
          <w:delText xml:space="preserve">t recalibration table file </w:delText>
        </w:r>
      </w:del>
    </w:p>
    <w:p w14:paraId="276DC11A" w14:textId="6671F7F2" w:rsidR="002D4AE5" w:rsidRPr="00204066" w:rsidDel="004C6A73" w:rsidRDefault="002D4AE5" w:rsidP="000D4453">
      <w:pPr>
        <w:pStyle w:val="ListParagraph"/>
        <w:numPr>
          <w:ilvl w:val="0"/>
          <w:numId w:val="18"/>
        </w:numPr>
        <w:rPr>
          <w:del w:id="61" w:author="anuj" w:date="2013-04-04T12:10:00Z"/>
          <w:rFonts w:ascii="Times New Roman" w:hAnsi="Times New Roman" w:cs="Times New Roman"/>
          <w:sz w:val="24"/>
          <w:szCs w:val="24"/>
        </w:rPr>
      </w:pPr>
      <w:del w:id="62" w:author="anuj" w:date="2013-04-04T12:10:00Z">
        <w:r w:rsidDel="004C6A73">
          <w:rPr>
            <w:rFonts w:ascii="Times New Roman" w:hAnsi="Times New Roman" w:cs="Times New Roman"/>
            <w:sz w:val="24"/>
            <w:szCs w:val="24"/>
          </w:rPr>
          <w:delText xml:space="preserve">Post </w:delText>
        </w:r>
        <w:r w:rsidRPr="00204066" w:rsidDel="004C6A73">
          <w:rPr>
            <w:rFonts w:ascii="Times New Roman" w:hAnsi="Times New Roman" w:cs="Times New Roman"/>
            <w:sz w:val="24"/>
            <w:szCs w:val="24"/>
          </w:rPr>
          <w:delText>recalibration plots pdf file</w:delText>
        </w:r>
      </w:del>
    </w:p>
    <w:p w14:paraId="6536F076" w14:textId="2364476F" w:rsidR="00A376F5" w:rsidDel="004C6A73" w:rsidRDefault="00A376F5" w:rsidP="00A376F5">
      <w:pPr>
        <w:rPr>
          <w:del w:id="63" w:author="anuj" w:date="2013-04-04T12:10:00Z"/>
          <w:rFonts w:ascii="Times New Roman" w:hAnsi="Times New Roman" w:cs="Times New Roman"/>
          <w:b/>
          <w:sz w:val="24"/>
          <w:szCs w:val="24"/>
        </w:rPr>
      </w:pPr>
      <w:del w:id="64" w:author="anuj" w:date="2013-04-04T12:10:00Z">
        <w:r w:rsidRPr="005A006F" w:rsidDel="004C6A73">
          <w:rPr>
            <w:rFonts w:ascii="Times New Roman" w:hAnsi="Times New Roman" w:cs="Times New Roman"/>
            <w:b/>
            <w:sz w:val="24"/>
            <w:szCs w:val="24"/>
          </w:rPr>
          <w:delText xml:space="preserve">Parameters Description: </w:delText>
        </w:r>
      </w:del>
    </w:p>
    <w:p w14:paraId="07B3CA2B" w14:textId="11A94D3A" w:rsidR="00A376F5" w:rsidRPr="00BD5CE9" w:rsidDel="004C6A73" w:rsidRDefault="00A376F5" w:rsidP="000D4453">
      <w:pPr>
        <w:pStyle w:val="ListParagraph"/>
        <w:numPr>
          <w:ilvl w:val="0"/>
          <w:numId w:val="22"/>
        </w:numPr>
        <w:rPr>
          <w:del w:id="65" w:author="anuj" w:date="2013-04-04T12:10:00Z"/>
          <w:rFonts w:ascii="Times New Roman" w:hAnsi="Times New Roman" w:cs="Times New Roman"/>
          <w:b/>
          <w:sz w:val="24"/>
          <w:szCs w:val="24"/>
        </w:rPr>
      </w:pPr>
      <w:del w:id="66" w:author="anuj" w:date="2013-04-04T12:10:00Z">
        <w:r w:rsidRPr="00BD5CE9" w:rsidDel="004C6A73">
          <w:rPr>
            <w:rFonts w:ascii="Times New Roman" w:hAnsi="Times New Roman" w:cs="Times New Roman"/>
            <w:sz w:val="24"/>
            <w:szCs w:val="24"/>
          </w:rPr>
          <w:delText>-knownSites: A database of known polymorphic sites to skip over in the recalibration algorithm</w:delText>
        </w:r>
      </w:del>
    </w:p>
    <w:p w14:paraId="175F8B4C" w14:textId="6DA2543C" w:rsidR="00A376F5" w:rsidRPr="00BD5CE9" w:rsidDel="004C6A73" w:rsidRDefault="00A376F5" w:rsidP="000D4453">
      <w:pPr>
        <w:pStyle w:val="ListParagraph"/>
        <w:numPr>
          <w:ilvl w:val="0"/>
          <w:numId w:val="22"/>
        </w:numPr>
        <w:rPr>
          <w:del w:id="67" w:author="anuj" w:date="2013-04-04T12:10:00Z"/>
          <w:rFonts w:ascii="Times New Roman" w:hAnsi="Times New Roman" w:cs="Times New Roman"/>
          <w:sz w:val="24"/>
          <w:szCs w:val="24"/>
        </w:rPr>
      </w:pPr>
      <w:del w:id="68" w:author="anuj" w:date="2013-04-04T12:10:00Z">
        <w:r w:rsidRPr="00BD5CE9" w:rsidDel="004C6A73">
          <w:rPr>
            <w:rFonts w:ascii="Times New Roman" w:hAnsi="Times New Roman" w:cs="Times New Roman"/>
            <w:sz w:val="24"/>
            <w:szCs w:val="24"/>
          </w:rPr>
          <w:delText>--plot_pdf_file: The output recalibration pdf file to create</w:delText>
        </w:r>
      </w:del>
    </w:p>
    <w:p w14:paraId="476F9483" w14:textId="0319BCAB" w:rsidR="00A376F5" w:rsidRPr="00BD5CE9" w:rsidDel="004C6A73" w:rsidRDefault="00A376F5" w:rsidP="000D4453">
      <w:pPr>
        <w:pStyle w:val="ListParagraph"/>
        <w:numPr>
          <w:ilvl w:val="0"/>
          <w:numId w:val="22"/>
        </w:numPr>
        <w:rPr>
          <w:del w:id="69" w:author="anuj" w:date="2013-04-04T12:10:00Z"/>
          <w:rFonts w:ascii="Times New Roman" w:hAnsi="Times New Roman" w:cs="Times New Roman"/>
          <w:sz w:val="24"/>
          <w:szCs w:val="24"/>
        </w:rPr>
      </w:pPr>
      <w:del w:id="70" w:author="anuj" w:date="2013-04-04T12:10:00Z">
        <w:r w:rsidRPr="00BD5CE9" w:rsidDel="004C6A73">
          <w:rPr>
            <w:rFonts w:ascii="Times New Roman" w:eastAsia="Times New Roman" w:hAnsi="Times New Roman" w:cs="Times New Roman"/>
            <w:sz w:val="24"/>
            <w:szCs w:val="24"/>
          </w:rPr>
          <w:delText>-BQSR</w:delText>
        </w:r>
        <w:r w:rsidR="00BD5CE9" w:rsidDel="004C6A73">
          <w:rPr>
            <w:rFonts w:ascii="Times New Roman" w:eastAsia="Times New Roman" w:hAnsi="Times New Roman" w:cs="Times New Roman"/>
            <w:sz w:val="24"/>
            <w:szCs w:val="24"/>
          </w:rPr>
          <w:delText>:</w:delText>
        </w:r>
        <w:r w:rsidRPr="00BD5CE9" w:rsidDel="004C6A73">
          <w:rPr>
            <w:rFonts w:ascii="Times New Roman" w:eastAsia="Times New Roman" w:hAnsi="Times New Roman" w:cs="Times New Roman"/>
            <w:sz w:val="24"/>
            <w:szCs w:val="24"/>
          </w:rPr>
          <w:delText xml:space="preserve"> </w:delText>
        </w:r>
        <w:r w:rsidRPr="00BD5CE9" w:rsidDel="004C6A73">
          <w:rPr>
            <w:rFonts w:ascii="Times New Roman" w:hAnsi="Times New Roman" w:cs="Times New Roman"/>
            <w:sz w:val="24"/>
            <w:szCs w:val="24"/>
          </w:rPr>
          <w:delText>The input covariates table file which enables on-the-fly base quality score recalibration</w:delText>
        </w:r>
      </w:del>
    </w:p>
    <w:p w14:paraId="1EA13E62" w14:textId="49E345B7" w:rsidR="00BD5CE9" w:rsidRPr="000E2EB6" w:rsidDel="004C6A73" w:rsidRDefault="00BD5CE9" w:rsidP="00BD5CE9">
      <w:pPr>
        <w:rPr>
          <w:del w:id="71" w:author="anuj" w:date="2013-04-04T12:10:00Z"/>
          <w:rFonts w:ascii="Times New Roman" w:hAnsi="Times New Roman" w:cs="Times New Roman"/>
          <w:b/>
          <w:sz w:val="24"/>
          <w:szCs w:val="24"/>
        </w:rPr>
      </w:pPr>
      <w:del w:id="72" w:author="anuj" w:date="2013-04-04T12:10:00Z">
        <w:r w:rsidRPr="000E2EB6" w:rsidDel="004C6A73">
          <w:rPr>
            <w:rFonts w:ascii="Times New Roman" w:hAnsi="Times New Roman" w:cs="Times New Roman"/>
            <w:b/>
            <w:sz w:val="24"/>
            <w:szCs w:val="24"/>
          </w:rPr>
          <w:lastRenderedPageBreak/>
          <w:delText xml:space="preserve">Databases </w:delText>
        </w:r>
        <w:r w:rsidDel="004C6A73">
          <w:rPr>
            <w:rFonts w:ascii="Times New Roman" w:hAnsi="Times New Roman" w:cs="Times New Roman"/>
            <w:b/>
            <w:sz w:val="24"/>
            <w:szCs w:val="24"/>
          </w:rPr>
          <w:delText>could be</w:delText>
        </w:r>
        <w:r w:rsidRPr="000E2EB6" w:rsidDel="004C6A73">
          <w:rPr>
            <w:rFonts w:ascii="Times New Roman" w:hAnsi="Times New Roman" w:cs="Times New Roman"/>
            <w:b/>
            <w:sz w:val="24"/>
            <w:szCs w:val="24"/>
          </w:rPr>
          <w:delText xml:space="preserve"> use</w:delText>
        </w:r>
        <w:r w:rsidDel="004C6A73">
          <w:rPr>
            <w:rFonts w:ascii="Times New Roman" w:hAnsi="Times New Roman" w:cs="Times New Roman"/>
            <w:b/>
            <w:sz w:val="24"/>
            <w:szCs w:val="24"/>
          </w:rPr>
          <w:delText>d</w:delText>
        </w:r>
        <w:r w:rsidRPr="000E2EB6" w:rsidDel="004C6A73">
          <w:rPr>
            <w:rFonts w:ascii="Times New Roman" w:hAnsi="Times New Roman" w:cs="Times New Roman"/>
            <w:b/>
            <w:sz w:val="24"/>
            <w:szCs w:val="24"/>
          </w:rPr>
          <w:delText xml:space="preserve"> with this command</w:delText>
        </w:r>
        <w:r w:rsidDel="004C6A73">
          <w:rPr>
            <w:rFonts w:ascii="Times New Roman" w:hAnsi="Times New Roman" w:cs="Times New Roman"/>
            <w:b/>
            <w:sz w:val="24"/>
            <w:szCs w:val="24"/>
          </w:rPr>
          <w:delText xml:space="preserve"> </w:delText>
        </w:r>
        <w:r w:rsidRPr="00584C57" w:rsidDel="004C6A73">
          <w:rPr>
            <w:rFonts w:ascii="Times New Roman" w:hAnsi="Times New Roman" w:cs="Times New Roman"/>
            <w:b/>
            <w:sz w:val="24"/>
            <w:szCs w:val="24"/>
          </w:rPr>
          <w:delText>(</w:delText>
        </w:r>
        <w:r w:rsidDel="004C6A73">
          <w:rPr>
            <w:rFonts w:ascii="Times New Roman" w:hAnsi="Times New Roman" w:cs="Times New Roman"/>
            <w:b/>
            <w:sz w:val="24"/>
            <w:szCs w:val="24"/>
          </w:rPr>
          <w:delText>-knownSites</w:delText>
        </w:r>
        <w:r w:rsidRPr="00584C57" w:rsidDel="004C6A73">
          <w:rPr>
            <w:rFonts w:ascii="Times New Roman" w:hAnsi="Times New Roman" w:cs="Times New Roman"/>
            <w:b/>
            <w:sz w:val="24"/>
            <w:szCs w:val="24"/>
          </w:rPr>
          <w:delText>):</w:delText>
        </w:r>
      </w:del>
    </w:p>
    <w:p w14:paraId="2AE2F272" w14:textId="099BE06D" w:rsidR="00BD5CE9" w:rsidRPr="00EA4DD1" w:rsidDel="004C6A73" w:rsidRDefault="00BD5CE9" w:rsidP="000D4453">
      <w:pPr>
        <w:numPr>
          <w:ilvl w:val="0"/>
          <w:numId w:val="2"/>
        </w:numPr>
        <w:spacing w:before="75" w:after="75" w:line="270" w:lineRule="atLeast"/>
        <w:rPr>
          <w:del w:id="73" w:author="anuj" w:date="2013-04-04T12:10:00Z"/>
          <w:rFonts w:ascii="Times New Roman" w:eastAsia="Times New Roman" w:hAnsi="Times New Roman" w:cs="Times New Roman"/>
          <w:color w:val="333333"/>
          <w:sz w:val="24"/>
          <w:szCs w:val="24"/>
          <w:lang w:val="en"/>
        </w:rPr>
      </w:pPr>
      <w:del w:id="74" w:author="anuj" w:date="2013-04-04T12:10:00Z">
        <w:r w:rsidRPr="00EA4DD1" w:rsidDel="004C6A73">
          <w:rPr>
            <w:rFonts w:ascii="Times New Roman" w:eastAsia="Times New Roman" w:hAnsi="Times New Roman" w:cs="Times New Roman"/>
            <w:color w:val="333333"/>
            <w:sz w:val="24"/>
            <w:szCs w:val="24"/>
            <w:lang w:val="en"/>
          </w:rPr>
          <w:delText>The most recent dbSNP release (build ID &gt; 132)</w:delText>
        </w:r>
        <w:r w:rsidR="00CA52CD" w:rsidDel="004C6A73">
          <w:rPr>
            <w:rFonts w:ascii="Times New Roman" w:eastAsia="Times New Roman" w:hAnsi="Times New Roman" w:cs="Times New Roman"/>
            <w:color w:val="333333"/>
            <w:sz w:val="24"/>
            <w:szCs w:val="24"/>
            <w:lang w:val="en"/>
          </w:rPr>
          <w:delText xml:space="preserve"> [</w:delText>
        </w:r>
        <w:r w:rsidR="00CA52CD" w:rsidRPr="00022C4B" w:rsidDel="004C6A73">
          <w:rPr>
            <w:rFonts w:ascii="Times New Roman" w:eastAsia="Times New Roman" w:hAnsi="Times New Roman" w:cs="Times New Roman"/>
            <w:color w:val="333333"/>
            <w:sz w:val="24"/>
            <w:szCs w:val="24"/>
            <w:lang w:val="en"/>
          </w:rPr>
          <w:delText>dbsnp_137.hg19.vcf</w:delText>
        </w:r>
        <w:r w:rsidR="00CA52CD" w:rsidDel="004C6A73">
          <w:rPr>
            <w:rFonts w:ascii="Times New Roman" w:eastAsia="Times New Roman" w:hAnsi="Times New Roman" w:cs="Times New Roman"/>
            <w:color w:val="333333"/>
            <w:sz w:val="24"/>
            <w:szCs w:val="24"/>
            <w:lang w:val="en"/>
          </w:rPr>
          <w:delText>]</w:delText>
        </w:r>
      </w:del>
    </w:p>
    <w:p w14:paraId="458A95C6" w14:textId="04F04A3F" w:rsidR="00CA52CD" w:rsidRPr="00EA4DD1" w:rsidDel="004C6A73" w:rsidRDefault="00CA52CD" w:rsidP="00CA52CD">
      <w:pPr>
        <w:numPr>
          <w:ilvl w:val="0"/>
          <w:numId w:val="2"/>
        </w:numPr>
        <w:spacing w:before="75" w:after="75" w:line="270" w:lineRule="atLeast"/>
        <w:rPr>
          <w:del w:id="75" w:author="anuj" w:date="2013-04-04T12:10:00Z"/>
          <w:rFonts w:ascii="Times New Roman" w:eastAsia="Times New Roman" w:hAnsi="Times New Roman" w:cs="Times New Roman"/>
          <w:color w:val="333333"/>
          <w:sz w:val="24"/>
          <w:szCs w:val="24"/>
          <w:lang w:val="en"/>
        </w:rPr>
      </w:pPr>
      <w:del w:id="76" w:author="anuj" w:date="2013-04-04T12:10:00Z">
        <w:r w:rsidRPr="00EA4DD1" w:rsidDel="004C6A73">
          <w:rPr>
            <w:rFonts w:ascii="Times New Roman" w:eastAsia="Times New Roman" w:hAnsi="Times New Roman" w:cs="Times New Roman"/>
            <w:color w:val="333333"/>
            <w:sz w:val="24"/>
            <w:szCs w:val="24"/>
            <w:lang w:val="en"/>
          </w:rPr>
          <w:delText>Mills_and_1000G_gold_standard.indels.</w:delText>
        </w:r>
        <w:r w:rsidRPr="00FF27B6" w:rsidDel="004C6A73">
          <w:rPr>
            <w:rFonts w:ascii="Times New Roman" w:eastAsia="Times New Roman" w:hAnsi="Times New Roman" w:cs="Times New Roman"/>
            <w:color w:val="333333"/>
            <w:sz w:val="24"/>
            <w:szCs w:val="24"/>
            <w:lang w:val="en"/>
          </w:rPr>
          <w:delText>hg19</w:delText>
        </w:r>
        <w:r w:rsidRPr="00EA4DD1" w:rsidDel="004C6A73">
          <w:rPr>
            <w:rFonts w:ascii="Times New Roman" w:eastAsia="Times New Roman" w:hAnsi="Times New Roman" w:cs="Times New Roman"/>
            <w:color w:val="333333"/>
            <w:sz w:val="24"/>
            <w:szCs w:val="24"/>
            <w:lang w:val="en"/>
          </w:rPr>
          <w:delText>.vcf</w:delText>
        </w:r>
      </w:del>
    </w:p>
    <w:p w14:paraId="70A09575" w14:textId="2FEE84B4" w:rsidR="00CA52CD" w:rsidDel="00C26DEA" w:rsidRDefault="00CA52CD" w:rsidP="00CA52CD">
      <w:pPr>
        <w:numPr>
          <w:ilvl w:val="0"/>
          <w:numId w:val="2"/>
        </w:numPr>
        <w:spacing w:before="75" w:after="75" w:line="270" w:lineRule="atLeast"/>
        <w:rPr>
          <w:del w:id="77" w:author="anuj" w:date="2013-04-04T12:14:00Z"/>
          <w:rFonts w:ascii="Times New Roman" w:eastAsia="Times New Roman" w:hAnsi="Times New Roman" w:cs="Times New Roman"/>
          <w:color w:val="333333"/>
          <w:sz w:val="24"/>
          <w:szCs w:val="24"/>
          <w:lang w:val="en"/>
        </w:rPr>
      </w:pPr>
      <w:del w:id="78" w:author="anuj" w:date="2013-04-04T12:10:00Z">
        <w:r w:rsidRPr="00EA4DD1" w:rsidDel="004C6A73">
          <w:rPr>
            <w:rFonts w:ascii="Times New Roman" w:eastAsia="Times New Roman" w:hAnsi="Times New Roman" w:cs="Times New Roman"/>
            <w:color w:val="333333"/>
            <w:sz w:val="24"/>
            <w:szCs w:val="24"/>
            <w:lang w:val="en"/>
          </w:rPr>
          <w:delText>1000G_phase1.indels.</w:delText>
        </w:r>
        <w:r w:rsidDel="004C6A73">
          <w:rPr>
            <w:rFonts w:ascii="Times New Roman" w:eastAsia="Times New Roman" w:hAnsi="Times New Roman" w:cs="Times New Roman"/>
            <w:color w:val="333333"/>
            <w:sz w:val="24"/>
            <w:szCs w:val="24"/>
            <w:lang w:val="en"/>
          </w:rPr>
          <w:delText>hg19</w:delText>
        </w:r>
        <w:r w:rsidRPr="00EA4DD1" w:rsidDel="004C6A73">
          <w:rPr>
            <w:rFonts w:ascii="Times New Roman" w:eastAsia="Times New Roman" w:hAnsi="Times New Roman" w:cs="Times New Roman"/>
            <w:color w:val="333333"/>
            <w:sz w:val="24"/>
            <w:szCs w:val="24"/>
            <w:lang w:val="en"/>
          </w:rPr>
          <w:delText>.vcf (currently from the 1000 Genomes Phase I indel calls)</w:delText>
        </w:r>
      </w:del>
    </w:p>
    <w:p w14:paraId="1A729257" w14:textId="12DBEAAF" w:rsidR="005325E8" w:rsidDel="00C26DEA" w:rsidRDefault="005325E8" w:rsidP="004B5A54">
      <w:pPr>
        <w:rPr>
          <w:del w:id="79" w:author="anuj" w:date="2013-04-04T12:14:00Z"/>
          <w:rFonts w:ascii="Times New Roman" w:hAnsi="Times New Roman" w:cs="Times New Roman"/>
          <w:b/>
          <w:sz w:val="24"/>
          <w:szCs w:val="24"/>
        </w:rPr>
      </w:pPr>
    </w:p>
    <w:p w14:paraId="3864CD27" w14:textId="77777777" w:rsidR="004B5A54" w:rsidRDefault="004B5A54" w:rsidP="00FC1C19">
      <w:pPr>
        <w:keepNext/>
        <w:rPr>
          <w:rFonts w:ascii="Times New Roman" w:hAnsi="Times New Roman" w:cs="Times New Roman"/>
          <w:b/>
          <w:sz w:val="24"/>
          <w:szCs w:val="24"/>
        </w:rPr>
      </w:pPr>
      <w:r w:rsidRPr="004B5A54">
        <w:rPr>
          <w:rFonts w:ascii="Times New Roman" w:hAnsi="Times New Roman" w:cs="Times New Roman"/>
          <w:b/>
          <w:sz w:val="24"/>
          <w:szCs w:val="24"/>
        </w:rPr>
        <w:t>Step</w:t>
      </w:r>
      <w:r w:rsidR="006309D9">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w:t>
      </w:r>
      <w:del w:id="80" w:author="anuj" w:date="2013-04-04T12:10:00Z">
        <w:r w:rsidR="00DD4E84" w:rsidDel="004C6A73">
          <w:rPr>
            <w:rFonts w:ascii="Times New Roman" w:hAnsi="Times New Roman" w:cs="Times New Roman"/>
            <w:b/>
            <w:sz w:val="24"/>
            <w:szCs w:val="24"/>
          </w:rPr>
          <w:delText>I</w:delText>
        </w:r>
      </w:del>
      <w:r w:rsidR="00825E54">
        <w:rPr>
          <w:rFonts w:ascii="Times New Roman" w:hAnsi="Times New Roman" w:cs="Times New Roman"/>
          <w:b/>
          <w:sz w:val="24"/>
          <w:szCs w:val="24"/>
        </w:rPr>
        <w:t xml:space="preserve"> (</w:t>
      </w:r>
      <w:r w:rsidR="00825E54" w:rsidRPr="00302DB0">
        <w:rPr>
          <w:rFonts w:ascii="Times New Roman" w:hAnsi="Times New Roman" w:cs="Times New Roman"/>
          <w:sz w:val="24"/>
          <w:szCs w:val="24"/>
        </w:rPr>
        <w:t>printing the reads</w:t>
      </w:r>
      <w:r w:rsidR="00825E54">
        <w:rPr>
          <w:rFonts w:ascii="Times New Roman" w:hAnsi="Times New Roman" w:cs="Times New Roman"/>
          <w:b/>
          <w:sz w:val="24"/>
          <w:szCs w:val="24"/>
        </w:rPr>
        <w:t>)</w:t>
      </w:r>
    </w:p>
    <w:p w14:paraId="0E1F17D4" w14:textId="77777777" w:rsidR="00F078CE" w:rsidRDefault="00F078CE" w:rsidP="00FC1C19">
      <w:pPr>
        <w:keepNext/>
        <w:rPr>
          <w:rFonts w:ascii="Times New Roman" w:hAnsi="Times New Roman" w:cs="Times New Roman"/>
          <w:b/>
          <w:sz w:val="24"/>
          <w:szCs w:val="24"/>
        </w:rPr>
      </w:pPr>
      <w:r>
        <w:rPr>
          <w:rFonts w:ascii="Times New Roman" w:hAnsi="Times New Roman" w:cs="Times New Roman"/>
          <w:b/>
          <w:sz w:val="24"/>
          <w:szCs w:val="24"/>
        </w:rPr>
        <w:t>Usage:</w:t>
      </w:r>
    </w:p>
    <w:p w14:paraId="59E1DE81" w14:textId="77777777"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java </w:t>
      </w:r>
      <w:r w:rsidR="00FC085B"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14:paraId="4921E76F" w14:textId="77777777"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-T PrintReads \</w:t>
      </w:r>
    </w:p>
    <w:p w14:paraId="34B86EBB" w14:textId="77777777"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-R </w:t>
      </w:r>
      <w:r w:rsidR="00CD7374" w:rsidRPr="004071E2">
        <w:rPr>
          <w:rFonts w:ascii="Courier New" w:hAnsi="Courier New" w:cs="Courier New"/>
          <w:sz w:val="20"/>
          <w:szCs w:val="20"/>
        </w:rPr>
        <w:t>hg19</w:t>
      </w:r>
      <w:r w:rsidRPr="004071E2">
        <w:rPr>
          <w:rFonts w:ascii="Courier New" w:hAnsi="Courier New" w:cs="Courier New"/>
          <w:sz w:val="20"/>
          <w:szCs w:val="20"/>
        </w:rPr>
        <w:t>.fasta \</w:t>
      </w:r>
    </w:p>
    <w:p w14:paraId="227CDADF" w14:textId="3BF05DD9" w:rsidR="00612C64" w:rsidRPr="00B42364" w:rsidRDefault="00612C64" w:rsidP="00612C64">
      <w:pPr>
        <w:pStyle w:val="NoSpacing"/>
        <w:rPr>
          <w:rFonts w:ascii="Courier New" w:hAnsi="Courier New" w:cs="Courier New"/>
          <w:sz w:val="20"/>
          <w:szCs w:val="20"/>
        </w:rPr>
      </w:pPr>
      <w:r w:rsidRPr="00B42364">
        <w:rPr>
          <w:rFonts w:ascii="Courier New" w:hAnsi="Courier New" w:cs="Courier New"/>
          <w:sz w:val="20"/>
          <w:szCs w:val="20"/>
        </w:rPr>
        <w:t xml:space="preserve">   </w:t>
      </w:r>
      <w:r w:rsidR="000621F5" w:rsidRPr="00B42364">
        <w:rPr>
          <w:rFonts w:ascii="Courier New" w:hAnsi="Courier New" w:cs="Courier New"/>
          <w:sz w:val="20"/>
          <w:szCs w:val="20"/>
        </w:rPr>
        <w:t xml:space="preserve">-nct </w:t>
      </w:r>
      <w:r w:rsidR="00B42364">
        <w:rPr>
          <w:rFonts w:ascii="Courier New" w:hAnsi="Courier New" w:cs="Courier New"/>
          <w:sz w:val="20"/>
          <w:szCs w:val="20"/>
        </w:rPr>
        <w:t>8</w:t>
      </w:r>
      <w:r w:rsidR="00B119C1">
        <w:rPr>
          <w:rFonts w:ascii="Courier New" w:hAnsi="Courier New" w:cs="Courier New"/>
          <w:sz w:val="20"/>
          <w:szCs w:val="20"/>
        </w:rPr>
        <w:t xml:space="preserve"> \</w:t>
      </w:r>
    </w:p>
    <w:p w14:paraId="2AE555CF" w14:textId="4AF370B2" w:rsidR="00A63F95" w:rsidRPr="004071E2"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-I </w:t>
      </w:r>
      <w:r w:rsidR="0058744E">
        <w:rPr>
          <w:rFonts w:ascii="Courier New" w:hAnsi="Courier New" w:cs="Courier New"/>
          <w:sz w:val="20"/>
          <w:szCs w:val="20"/>
        </w:rPr>
        <w:t>&lt;realignedBam</w:t>
      </w:r>
      <w:r w:rsidRPr="004071E2">
        <w:rPr>
          <w:rFonts w:ascii="Courier New" w:hAnsi="Courier New" w:cs="Courier New"/>
          <w:sz w:val="20"/>
          <w:szCs w:val="20"/>
        </w:rPr>
        <w:t>.bam</w:t>
      </w:r>
      <w:r w:rsidR="0058744E">
        <w:rPr>
          <w:rFonts w:ascii="Courier New" w:hAnsi="Courier New" w:cs="Courier New"/>
          <w:sz w:val="20"/>
          <w:szCs w:val="20"/>
        </w:rPr>
        <w:t>&gt;</w:t>
      </w:r>
      <w:r w:rsidRPr="004071E2">
        <w:rPr>
          <w:rFonts w:ascii="Courier New" w:hAnsi="Courier New" w:cs="Courier New"/>
          <w:sz w:val="20"/>
          <w:szCs w:val="20"/>
        </w:rPr>
        <w:t xml:space="preserve"> \</w:t>
      </w:r>
    </w:p>
    <w:p w14:paraId="3B19B3E7" w14:textId="2C459F36" w:rsidR="00A63F95" w:rsidRPr="004071E2" w:rsidRDefault="00B42364" w:rsidP="004071E2">
      <w:pPr>
        <w:pStyle w:val="NoSpacing"/>
        <w:rPr>
          <w:rFonts w:ascii="Courier New" w:hAnsi="Courier New" w:cs="Courier New"/>
          <w:sz w:val="20"/>
          <w:szCs w:val="20"/>
        </w:rPr>
      </w:pPr>
      <w:r>
        <w:rPr>
          <w:rFonts w:ascii="Courier New" w:hAnsi="Courier New" w:cs="Courier New"/>
          <w:sz w:val="20"/>
          <w:szCs w:val="20"/>
        </w:rPr>
        <w:t xml:space="preserve">   </w:t>
      </w:r>
      <w:r w:rsidR="00A63F95" w:rsidRPr="004071E2">
        <w:rPr>
          <w:rFonts w:ascii="Courier New" w:hAnsi="Courier New" w:cs="Courier New"/>
          <w:sz w:val="20"/>
          <w:szCs w:val="20"/>
        </w:rPr>
        <w:t xml:space="preserve">-BQSR </w:t>
      </w:r>
      <w:r w:rsidR="00CF2D6A">
        <w:rPr>
          <w:rFonts w:ascii="Courier New" w:hAnsi="Courier New" w:cs="Courier New"/>
          <w:sz w:val="20"/>
          <w:szCs w:val="20"/>
        </w:rPr>
        <w:t>&lt;</w:t>
      </w:r>
      <w:r w:rsidR="00A63F95" w:rsidRPr="004071E2">
        <w:rPr>
          <w:rFonts w:ascii="Courier New" w:hAnsi="Courier New" w:cs="Courier New"/>
          <w:sz w:val="20"/>
          <w:szCs w:val="20"/>
        </w:rPr>
        <w:t>recal_data.grp</w:t>
      </w:r>
      <w:r w:rsidR="00CF2D6A">
        <w:rPr>
          <w:rFonts w:ascii="Courier New" w:hAnsi="Courier New" w:cs="Courier New"/>
          <w:sz w:val="20"/>
          <w:szCs w:val="20"/>
        </w:rPr>
        <w:t>&gt;</w:t>
      </w:r>
      <w:r w:rsidR="00A63F95" w:rsidRPr="004071E2">
        <w:rPr>
          <w:rFonts w:ascii="Courier New" w:hAnsi="Courier New" w:cs="Courier New"/>
          <w:sz w:val="20"/>
          <w:szCs w:val="20"/>
        </w:rPr>
        <w:t xml:space="preserve"> \</w:t>
      </w:r>
    </w:p>
    <w:p w14:paraId="64176641" w14:textId="7837427D" w:rsidR="00A63F95" w:rsidRDefault="00A63F95" w:rsidP="004071E2">
      <w:pPr>
        <w:pStyle w:val="NoSpacing"/>
        <w:rPr>
          <w:rFonts w:ascii="Courier New" w:hAnsi="Courier New" w:cs="Courier New"/>
          <w:sz w:val="20"/>
          <w:szCs w:val="20"/>
        </w:rPr>
      </w:pPr>
      <w:r w:rsidRPr="004071E2">
        <w:rPr>
          <w:rFonts w:ascii="Courier New" w:hAnsi="Courier New" w:cs="Courier New"/>
          <w:sz w:val="20"/>
          <w:szCs w:val="20"/>
        </w:rPr>
        <w:t xml:space="preserve">   -o realigned_BQSR.bam</w:t>
      </w:r>
    </w:p>
    <w:p w14:paraId="70BAB46F" w14:textId="77777777" w:rsidR="005578F9" w:rsidRDefault="005578F9" w:rsidP="004071E2">
      <w:pPr>
        <w:pStyle w:val="NoSpacing"/>
        <w:rPr>
          <w:rFonts w:ascii="Courier New" w:hAnsi="Courier New" w:cs="Courier New"/>
          <w:sz w:val="20"/>
          <w:szCs w:val="20"/>
        </w:rPr>
      </w:pPr>
    </w:p>
    <w:p w14:paraId="45A90AF3" w14:textId="77777777" w:rsidR="00C858C3" w:rsidRDefault="00C858C3" w:rsidP="00C858C3">
      <w:pPr>
        <w:rPr>
          <w:rFonts w:ascii="Times New Roman" w:hAnsi="Times New Roman" w:cs="Times New Roman"/>
          <w:b/>
          <w:sz w:val="24"/>
          <w:szCs w:val="24"/>
        </w:rPr>
      </w:pPr>
      <w:r>
        <w:rPr>
          <w:rFonts w:ascii="Times New Roman" w:hAnsi="Times New Roman" w:cs="Times New Roman"/>
          <w:b/>
          <w:sz w:val="24"/>
          <w:szCs w:val="24"/>
        </w:rPr>
        <w:t>Input:</w:t>
      </w:r>
    </w:p>
    <w:p w14:paraId="0115D33D" w14:textId="714D898E" w:rsidR="00C858C3" w:rsidRPr="0020406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w:t>
      </w:r>
      <w:r w:rsidR="00EA4F52">
        <w:rPr>
          <w:rFonts w:ascii="Times New Roman" w:hAnsi="Times New Roman" w:cs="Times New Roman"/>
          <w:sz w:val="24"/>
          <w:szCs w:val="24"/>
        </w:rPr>
        <w:t>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(here) [required]</w:t>
      </w:r>
    </w:p>
    <w:p w14:paraId="3D557F29" w14:textId="77777777" w:rsidR="00C858C3" w:rsidRPr="00120E86" w:rsidRDefault="00C858C3"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3FC23FC" w14:textId="6F3CAAD3" w:rsidR="00C858C3" w:rsidRPr="00120E86" w:rsidRDefault="00C858C3"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output recalibration table file </w:t>
      </w:r>
      <w:r w:rsidR="003F2CE2">
        <w:rPr>
          <w:rFonts w:ascii="Times New Roman" w:hAnsi="Times New Roman" w:cs="Times New Roman"/>
          <w:sz w:val="24"/>
          <w:szCs w:val="24"/>
        </w:rPr>
        <w:t>(</w:t>
      </w:r>
      <w:r>
        <w:rPr>
          <w:rFonts w:ascii="Times New Roman" w:hAnsi="Times New Roman" w:cs="Times New Roman"/>
          <w:sz w:val="24"/>
          <w:szCs w:val="24"/>
        </w:rPr>
        <w:t>r</w:t>
      </w:r>
      <w:r w:rsidRPr="00204066">
        <w:rPr>
          <w:rFonts w:ascii="Times New Roman" w:hAnsi="Times New Roman" w:cs="Times New Roman"/>
          <w:sz w:val="24"/>
          <w:szCs w:val="24"/>
        </w:rPr>
        <w:t>ecal_data.grp</w:t>
      </w:r>
      <w:r w:rsidR="003F2CE2">
        <w:rPr>
          <w:rFonts w:ascii="Times New Roman" w:hAnsi="Times New Roman" w:cs="Times New Roman"/>
          <w:sz w:val="24"/>
          <w:szCs w:val="24"/>
        </w:rPr>
        <w:t xml:space="preserve"> here)</w:t>
      </w:r>
      <w:r w:rsidR="004B21D5">
        <w:rPr>
          <w:rFonts w:ascii="Times New Roman" w:hAnsi="Times New Roman" w:cs="Times New Roman"/>
          <w:sz w:val="24"/>
          <w:szCs w:val="24"/>
        </w:rPr>
        <w:t xml:space="preserve"> [required]</w:t>
      </w:r>
    </w:p>
    <w:p w14:paraId="4AFD428D" w14:textId="77777777" w:rsidR="00C858C3" w:rsidRPr="00204066" w:rsidRDefault="00E36D41"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Outfile name with fixed base qualities [required]</w:t>
      </w:r>
    </w:p>
    <w:p w14:paraId="70EF0A6A" w14:textId="77777777" w:rsidR="00AC545E" w:rsidRDefault="00AC545E" w:rsidP="00AC545E">
      <w:pPr>
        <w:rPr>
          <w:rFonts w:ascii="Times New Roman" w:hAnsi="Times New Roman" w:cs="Times New Roman"/>
          <w:b/>
          <w:sz w:val="24"/>
          <w:szCs w:val="24"/>
        </w:rPr>
      </w:pPr>
      <w:r w:rsidRPr="00AC545E">
        <w:rPr>
          <w:rFonts w:ascii="Times New Roman" w:hAnsi="Times New Roman" w:cs="Times New Roman"/>
          <w:b/>
          <w:sz w:val="24"/>
          <w:szCs w:val="24"/>
        </w:rPr>
        <w:t>Output:</w:t>
      </w:r>
    </w:p>
    <w:p w14:paraId="1D6F73A1" w14:textId="3B317806" w:rsidR="001F252C" w:rsidRPr="00EB5536" w:rsidRDefault="00EA4F52" w:rsidP="000D4453">
      <w:pPr>
        <w:pStyle w:val="ListParagraph"/>
        <w:numPr>
          <w:ilvl w:val="0"/>
          <w:numId w:val="23"/>
        </w:numPr>
        <w:rPr>
          <w:rFonts w:ascii="Times New Roman" w:hAnsi="Times New Roman"/>
          <w:b/>
          <w:color w:val="000000" w:themeColor="text1"/>
          <w:sz w:val="24"/>
        </w:rPr>
      </w:pPr>
      <w:r w:rsidRPr="00EB5536">
        <w:rPr>
          <w:rFonts w:ascii="Times New Roman" w:hAnsi="Times New Roman" w:cs="Times New Roman"/>
          <w:color w:val="000000" w:themeColor="text1"/>
          <w:sz w:val="24"/>
          <w:szCs w:val="24"/>
        </w:rPr>
        <w:t>Bamfile</w:t>
      </w:r>
      <w:r w:rsidR="001F252C" w:rsidRPr="00EB5536">
        <w:rPr>
          <w:rFonts w:ascii="Times New Roman" w:hAnsi="Times New Roman" w:cs="Times New Roman"/>
          <w:color w:val="000000" w:themeColor="text1"/>
          <w:sz w:val="24"/>
          <w:szCs w:val="24"/>
        </w:rPr>
        <w:t xml:space="preserve"> with fixed base qualities</w:t>
      </w:r>
      <w:r w:rsidR="00E3418F">
        <w:rPr>
          <w:rFonts w:ascii="Times New Roman" w:hAnsi="Times New Roman" w:cs="Times New Roman"/>
          <w:color w:val="000000" w:themeColor="text1"/>
          <w:sz w:val="24"/>
          <w:szCs w:val="24"/>
        </w:rPr>
        <w:t xml:space="preserve">; </w:t>
      </w:r>
      <w:r w:rsidR="00E3418F" w:rsidRPr="00CB5F99">
        <w:rPr>
          <w:rFonts w:ascii="Times New Roman" w:hAnsi="Times New Roman" w:cs="Times New Roman"/>
          <w:i/>
          <w:color w:val="000000" w:themeColor="text1"/>
          <w:sz w:val="24"/>
          <w:szCs w:val="24"/>
        </w:rPr>
        <w:t>provide name</w:t>
      </w:r>
      <w:r w:rsidR="00EF4BC4" w:rsidRPr="00EB5536">
        <w:rPr>
          <w:rFonts w:ascii="Times New Roman" w:hAnsi="Times New Roman" w:cs="Times New Roman"/>
          <w:color w:val="000000" w:themeColor="text1"/>
          <w:sz w:val="24"/>
          <w:szCs w:val="24"/>
        </w:rPr>
        <w:t xml:space="preserve"> (realigned_BQSR.bam here)</w:t>
      </w:r>
      <w:r w:rsidR="009A5354">
        <w:rPr>
          <w:rFonts w:ascii="Times New Roman" w:hAnsi="Times New Roman" w:cs="Times New Roman"/>
          <w:color w:val="000000" w:themeColor="text1"/>
          <w:sz w:val="24"/>
          <w:szCs w:val="24"/>
        </w:rPr>
        <w:t xml:space="preserve"> </w:t>
      </w:r>
    </w:p>
    <w:p w14:paraId="57B3A959" w14:textId="393831A0" w:rsidR="00EF4BC4" w:rsidRPr="00FC1C19" w:rsidRDefault="00EF4BC4" w:rsidP="000D4453">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 xml:space="preserve">Index files of Bam alignment (realigned_BQSR.bai here) </w:t>
      </w:r>
    </w:p>
    <w:p w14:paraId="2274AE93" w14:textId="77777777" w:rsidR="005578F9" w:rsidRDefault="00B83F81" w:rsidP="00B83F81">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14:paraId="7159FED0" w14:textId="77777777" w:rsidR="00F078CE" w:rsidRPr="0005564A" w:rsidRDefault="00BD01F7" w:rsidP="000D4453">
      <w:pPr>
        <w:pStyle w:val="NoSpacing"/>
        <w:numPr>
          <w:ilvl w:val="0"/>
          <w:numId w:val="34"/>
        </w:numPr>
        <w:rPr>
          <w:rFonts w:ascii="Courier New" w:hAnsi="Courier New" w:cs="Courier New"/>
          <w:sz w:val="20"/>
          <w:szCs w:val="20"/>
        </w:rPr>
      </w:pPr>
      <w:r w:rsidRPr="00BD01F7">
        <w:rPr>
          <w:rFonts w:ascii="Times New Roman" w:hAnsi="Times New Roman" w:cs="Times New Roman"/>
          <w:sz w:val="24"/>
          <w:szCs w:val="24"/>
        </w:rPr>
        <w:t>PrintReads</w:t>
      </w:r>
      <w:r>
        <w:rPr>
          <w:rFonts w:ascii="Times New Roman" w:hAnsi="Times New Roman" w:cs="Times New Roman"/>
          <w:sz w:val="24"/>
          <w:szCs w:val="24"/>
        </w:rPr>
        <w:t xml:space="preserve"> (commands to print read from fixed BQSR file)</w:t>
      </w:r>
    </w:p>
    <w:p w14:paraId="2491615C" w14:textId="77777777" w:rsidR="0005564A" w:rsidRDefault="0005564A" w:rsidP="0005564A">
      <w:pPr>
        <w:pStyle w:val="NoSpacing"/>
        <w:rPr>
          <w:rFonts w:ascii="Times New Roman" w:hAnsi="Times New Roman" w:cs="Times New Roman"/>
          <w:sz w:val="24"/>
          <w:szCs w:val="24"/>
        </w:rPr>
      </w:pPr>
    </w:p>
    <w:p w14:paraId="7850BA32" w14:textId="77777777" w:rsidR="0005564A" w:rsidRDefault="0005564A" w:rsidP="0005564A">
      <w:pPr>
        <w:pStyle w:val="NoSpacing"/>
        <w:rPr>
          <w:rFonts w:ascii="Times New Roman" w:hAnsi="Times New Roman" w:cs="Times New Roman"/>
          <w:sz w:val="24"/>
          <w:szCs w:val="24"/>
        </w:rPr>
      </w:pPr>
    </w:p>
    <w:p w14:paraId="4C03FDB5" w14:textId="07A48D69" w:rsidR="0005564A" w:rsidRPr="00FC1C19" w:rsidRDefault="0005564A" w:rsidP="0005564A">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w:t>
      </w:r>
      <w:r w:rsidR="006B03DF" w:rsidRPr="00FC1C19">
        <w:rPr>
          <w:rFonts w:ascii="Times New Roman" w:hAnsi="Times New Roman" w:cs="Times New Roman"/>
          <w:color w:val="FF0000"/>
          <w:sz w:val="24"/>
          <w:szCs w:val="24"/>
        </w:rPr>
        <w:t xml:space="preserve">The </w:t>
      </w:r>
      <w:r w:rsidR="004D4235">
        <w:rPr>
          <w:rFonts w:ascii="Times New Roman" w:hAnsi="Times New Roman" w:cs="Times New Roman"/>
          <w:color w:val="FF0000"/>
          <w:sz w:val="24"/>
          <w:szCs w:val="24"/>
        </w:rPr>
        <w:t>file size becomes almost double</w:t>
      </w:r>
      <w:r w:rsidR="006B03DF" w:rsidRPr="00FC1C19">
        <w:rPr>
          <w:rFonts w:ascii="Times New Roman" w:hAnsi="Times New Roman" w:cs="Times New Roman"/>
          <w:color w:val="FF0000"/>
          <w:sz w:val="24"/>
          <w:szCs w:val="24"/>
        </w:rPr>
        <w:t xml:space="preserve"> after BQSR ste</w:t>
      </w:r>
      <w:r w:rsidR="000103DE" w:rsidRPr="00FC1C19">
        <w:rPr>
          <w:rFonts w:ascii="Times New Roman" w:hAnsi="Times New Roman" w:cs="Times New Roman"/>
          <w:color w:val="FF0000"/>
          <w:sz w:val="24"/>
          <w:szCs w:val="24"/>
        </w:rPr>
        <w:t>p as additional information been</w:t>
      </w:r>
      <w:r w:rsidR="006B03DF" w:rsidRPr="00FC1C19">
        <w:rPr>
          <w:rFonts w:ascii="Times New Roman" w:hAnsi="Times New Roman" w:cs="Times New Roman"/>
          <w:color w:val="FF0000"/>
          <w:sz w:val="24"/>
          <w:szCs w:val="24"/>
        </w:rPr>
        <w:t xml:space="preserve"> added to sam fields.</w:t>
      </w:r>
    </w:p>
    <w:p w14:paraId="5028F82C" w14:textId="77777777" w:rsidR="00BD01F7" w:rsidRDefault="00BD01F7" w:rsidP="000D4453">
      <w:pPr>
        <w:pStyle w:val="NoSpacing"/>
        <w:ind w:left="720"/>
        <w:rPr>
          <w:rFonts w:ascii="Courier New" w:hAnsi="Courier New" w:cs="Courier New"/>
          <w:sz w:val="20"/>
          <w:szCs w:val="20"/>
        </w:rPr>
      </w:pPr>
    </w:p>
    <w:p w14:paraId="4EC58DA5" w14:textId="77777777" w:rsidR="000975CF" w:rsidRDefault="000975CF" w:rsidP="004071E2">
      <w:pPr>
        <w:pStyle w:val="NoSpacing"/>
        <w:rPr>
          <w:rFonts w:ascii="Courier New" w:hAnsi="Courier New" w:cs="Courier New"/>
          <w:sz w:val="20"/>
          <w:szCs w:val="20"/>
        </w:rPr>
      </w:pPr>
    </w:p>
    <w:p w14:paraId="1761934B" w14:textId="77777777" w:rsidR="00A814F7" w:rsidRDefault="00A814F7" w:rsidP="004071E2">
      <w:pPr>
        <w:pStyle w:val="NoSpacing"/>
        <w:rPr>
          <w:rFonts w:ascii="Courier New" w:hAnsi="Courier New" w:cs="Courier New"/>
          <w:sz w:val="20"/>
          <w:szCs w:val="20"/>
        </w:rPr>
      </w:pPr>
    </w:p>
    <w:p w14:paraId="155C7565" w14:textId="77777777" w:rsidR="00A814F7" w:rsidRDefault="00A814F7" w:rsidP="004071E2">
      <w:pPr>
        <w:pStyle w:val="NoSpacing"/>
        <w:rPr>
          <w:rFonts w:ascii="Courier New" w:hAnsi="Courier New" w:cs="Courier New"/>
          <w:sz w:val="20"/>
          <w:szCs w:val="20"/>
        </w:rPr>
      </w:pPr>
    </w:p>
    <w:p w14:paraId="666A9BF7" w14:textId="77777777" w:rsidR="00AB164E" w:rsidRDefault="00AB164E" w:rsidP="004071E2">
      <w:pPr>
        <w:pStyle w:val="NoSpacing"/>
        <w:rPr>
          <w:rFonts w:ascii="Courier New" w:hAnsi="Courier New" w:cs="Courier New"/>
          <w:sz w:val="20"/>
          <w:szCs w:val="20"/>
        </w:rPr>
      </w:pPr>
    </w:p>
    <w:p w14:paraId="22EE30B1" w14:textId="77777777" w:rsidR="00AB164E" w:rsidRDefault="00AB164E" w:rsidP="004071E2">
      <w:pPr>
        <w:pStyle w:val="NoSpacing"/>
        <w:rPr>
          <w:ins w:id="81" w:author="anuj" w:date="2013-04-04T12:14:00Z"/>
          <w:rFonts w:ascii="Courier New" w:hAnsi="Courier New" w:cs="Courier New"/>
          <w:sz w:val="20"/>
          <w:szCs w:val="20"/>
        </w:rPr>
      </w:pPr>
    </w:p>
    <w:p w14:paraId="19C6FB57" w14:textId="77777777" w:rsidR="00C26DEA" w:rsidRDefault="00C26DEA" w:rsidP="004071E2">
      <w:pPr>
        <w:pStyle w:val="NoSpacing"/>
        <w:rPr>
          <w:ins w:id="82" w:author="anuj" w:date="2013-04-04T12:14:00Z"/>
          <w:rFonts w:ascii="Courier New" w:hAnsi="Courier New" w:cs="Courier New"/>
          <w:sz w:val="20"/>
          <w:szCs w:val="20"/>
        </w:rPr>
      </w:pPr>
    </w:p>
    <w:p w14:paraId="01A50230" w14:textId="77777777" w:rsidR="00C26DEA" w:rsidRDefault="00C26DEA" w:rsidP="004071E2">
      <w:pPr>
        <w:pStyle w:val="NoSpacing"/>
        <w:rPr>
          <w:ins w:id="83" w:author="anuj" w:date="2013-04-04T12:15:00Z"/>
          <w:rFonts w:ascii="Courier New" w:hAnsi="Courier New" w:cs="Courier New"/>
          <w:sz w:val="20"/>
          <w:szCs w:val="20"/>
        </w:rPr>
      </w:pPr>
    </w:p>
    <w:p w14:paraId="3251AD27" w14:textId="77777777" w:rsidR="00C26DEA" w:rsidRDefault="00C26DEA" w:rsidP="004071E2">
      <w:pPr>
        <w:pStyle w:val="NoSpacing"/>
        <w:rPr>
          <w:ins w:id="84" w:author="anuj" w:date="2013-04-04T12:15:00Z"/>
          <w:rFonts w:ascii="Courier New" w:hAnsi="Courier New" w:cs="Courier New"/>
          <w:sz w:val="20"/>
          <w:szCs w:val="20"/>
        </w:rPr>
      </w:pPr>
    </w:p>
    <w:p w14:paraId="026C701D" w14:textId="77777777" w:rsidR="00C26DEA" w:rsidRDefault="00C26DEA" w:rsidP="004071E2">
      <w:pPr>
        <w:pStyle w:val="NoSpacing"/>
        <w:rPr>
          <w:ins w:id="85" w:author="anuj" w:date="2013-04-04T12:15:00Z"/>
          <w:rFonts w:ascii="Courier New" w:hAnsi="Courier New" w:cs="Courier New"/>
          <w:sz w:val="20"/>
          <w:szCs w:val="20"/>
        </w:rPr>
      </w:pPr>
    </w:p>
    <w:p w14:paraId="1515B755" w14:textId="77777777" w:rsidR="00C26DEA" w:rsidRDefault="00C26DEA" w:rsidP="004071E2">
      <w:pPr>
        <w:pStyle w:val="NoSpacing"/>
        <w:rPr>
          <w:ins w:id="86" w:author="anuj" w:date="2013-04-04T12:15:00Z"/>
          <w:rFonts w:ascii="Courier New" w:hAnsi="Courier New" w:cs="Courier New"/>
          <w:sz w:val="20"/>
          <w:szCs w:val="20"/>
        </w:rPr>
      </w:pPr>
    </w:p>
    <w:p w14:paraId="7D26E8D8" w14:textId="77777777" w:rsidR="00C26DEA" w:rsidRDefault="00C26DEA" w:rsidP="004071E2">
      <w:pPr>
        <w:pStyle w:val="NoSpacing"/>
        <w:rPr>
          <w:rFonts w:ascii="Courier New" w:hAnsi="Courier New" w:cs="Courier New"/>
          <w:sz w:val="20"/>
          <w:szCs w:val="20"/>
        </w:rPr>
      </w:pPr>
    </w:p>
    <w:p w14:paraId="26CEC79A" w14:textId="77777777" w:rsidR="00AB164E" w:rsidRDefault="00AB164E" w:rsidP="004071E2">
      <w:pPr>
        <w:pStyle w:val="NoSpacing"/>
        <w:rPr>
          <w:rFonts w:ascii="Courier New" w:hAnsi="Courier New" w:cs="Courier New"/>
          <w:sz w:val="20"/>
          <w:szCs w:val="20"/>
        </w:rPr>
      </w:pPr>
    </w:p>
    <w:p w14:paraId="65CC157E" w14:textId="77777777" w:rsidR="00AB164E" w:rsidRDefault="00AB164E" w:rsidP="004071E2">
      <w:pPr>
        <w:pStyle w:val="NoSpacing"/>
        <w:rPr>
          <w:rFonts w:ascii="Courier New" w:hAnsi="Courier New" w:cs="Courier New"/>
          <w:sz w:val="20"/>
          <w:szCs w:val="20"/>
        </w:rPr>
      </w:pPr>
    </w:p>
    <w:p w14:paraId="6161659A" w14:textId="77777777" w:rsidR="00AB164E" w:rsidRDefault="00AB164E" w:rsidP="004071E2">
      <w:pPr>
        <w:pStyle w:val="NoSpacing"/>
        <w:rPr>
          <w:rFonts w:ascii="Courier New" w:hAnsi="Courier New" w:cs="Courier New"/>
          <w:sz w:val="20"/>
          <w:szCs w:val="20"/>
        </w:rPr>
      </w:pPr>
    </w:p>
    <w:p w14:paraId="7083B52F" w14:textId="77777777" w:rsidR="00AB164E" w:rsidRDefault="00AB164E" w:rsidP="004071E2">
      <w:pPr>
        <w:pStyle w:val="NoSpacing"/>
        <w:rPr>
          <w:rFonts w:ascii="Courier New" w:hAnsi="Courier New" w:cs="Courier New"/>
          <w:sz w:val="20"/>
          <w:szCs w:val="20"/>
        </w:rPr>
      </w:pPr>
    </w:p>
    <w:p w14:paraId="07CAD007" w14:textId="77777777" w:rsidR="00AB164E" w:rsidRDefault="00AB164E" w:rsidP="004071E2">
      <w:pPr>
        <w:pStyle w:val="NoSpacing"/>
        <w:rPr>
          <w:rFonts w:ascii="Courier New" w:hAnsi="Courier New" w:cs="Courier New"/>
          <w:sz w:val="20"/>
          <w:szCs w:val="20"/>
        </w:rPr>
      </w:pPr>
    </w:p>
    <w:p w14:paraId="0BD7CEBB" w14:textId="77777777" w:rsidR="005578F9" w:rsidRDefault="005578F9" w:rsidP="004071E2">
      <w:pPr>
        <w:pStyle w:val="NoSpacing"/>
        <w:rPr>
          <w:rFonts w:ascii="Times New Roman" w:hAnsi="Times New Roman" w:cs="Times New Roman"/>
          <w:b/>
          <w:sz w:val="24"/>
          <w:szCs w:val="24"/>
        </w:rPr>
      </w:pPr>
      <w:r w:rsidRPr="005578F9">
        <w:rPr>
          <w:rFonts w:ascii="Times New Roman" w:hAnsi="Times New Roman" w:cs="Times New Roman"/>
          <w:b/>
          <w:sz w:val="24"/>
          <w:szCs w:val="24"/>
        </w:rPr>
        <w:t xml:space="preserve"> Step </w:t>
      </w:r>
      <w:r w:rsidR="004D3ACA">
        <w:rPr>
          <w:rFonts w:ascii="Times New Roman" w:hAnsi="Times New Roman" w:cs="Times New Roman"/>
          <w:b/>
          <w:sz w:val="24"/>
          <w:szCs w:val="24"/>
        </w:rPr>
        <w:t>3.6</w:t>
      </w:r>
      <w:r w:rsidRPr="005578F9">
        <w:rPr>
          <w:rFonts w:ascii="Times New Roman" w:hAnsi="Times New Roman" w:cs="Times New Roman"/>
          <w:b/>
          <w:sz w:val="24"/>
          <w:szCs w:val="24"/>
        </w:rPr>
        <w:t>: Picard CalculateHsMetrics</w:t>
      </w:r>
      <w:r w:rsidR="00EE0604">
        <w:rPr>
          <w:rFonts w:ascii="Times New Roman" w:hAnsi="Times New Roman" w:cs="Times New Roman"/>
          <w:b/>
          <w:sz w:val="24"/>
          <w:szCs w:val="24"/>
        </w:rPr>
        <w:t xml:space="preserve"> (</w:t>
      </w:r>
      <w:r w:rsidR="00EE0604" w:rsidRPr="002B6851">
        <w:rPr>
          <w:rFonts w:ascii="Times New Roman" w:hAnsi="Times New Roman" w:cs="Times New Roman"/>
          <w:sz w:val="24"/>
          <w:szCs w:val="24"/>
        </w:rPr>
        <w:t xml:space="preserve">generating </w:t>
      </w:r>
      <w:r w:rsidR="00E66A25" w:rsidRPr="00E66A25">
        <w:rPr>
          <w:rFonts w:ascii="Times New Roman" w:hAnsi="Times New Roman" w:cs="Times New Roman"/>
          <w:sz w:val="24"/>
          <w:szCs w:val="24"/>
        </w:rPr>
        <w:t>target enrichment information</w:t>
      </w:r>
      <w:r w:rsidR="00EE0604">
        <w:rPr>
          <w:rFonts w:ascii="Times New Roman" w:hAnsi="Times New Roman" w:cs="Times New Roman"/>
          <w:b/>
          <w:sz w:val="24"/>
          <w:szCs w:val="24"/>
        </w:rPr>
        <w:t>)</w:t>
      </w:r>
    </w:p>
    <w:p w14:paraId="7122A2F7" w14:textId="5AF5D1A8" w:rsidR="00E66A25" w:rsidRDefault="00A84BBB" w:rsidP="000D4453">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14:paraId="58D2BF10" w14:textId="77777777" w:rsidR="00C82B58" w:rsidRDefault="00E66A25" w:rsidP="004071E2">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27F8A0DB" w14:textId="736E3736" w:rsidR="005578F9" w:rsidRPr="005578F9" w:rsidRDefault="005578F9" w:rsidP="005578F9">
      <w:pPr>
        <w:pStyle w:val="NoSpacing"/>
        <w:rPr>
          <w:rFonts w:ascii="Courier New" w:hAnsi="Courier New" w:cs="Courier New"/>
          <w:sz w:val="20"/>
          <w:szCs w:val="20"/>
        </w:rPr>
      </w:pPr>
      <w:r>
        <w:rPr>
          <w:rFonts w:ascii="Courier New" w:hAnsi="Courier New" w:cs="Courier New"/>
          <w:sz w:val="20"/>
          <w:szCs w:val="20"/>
        </w:rPr>
        <w:t xml:space="preserve">java </w:t>
      </w:r>
      <w:r w:rsidR="00185D7D">
        <w:rPr>
          <w:rFonts w:ascii="Courier New" w:hAnsi="Courier New" w:cs="Courier New"/>
          <w:sz w:val="20"/>
          <w:szCs w:val="20"/>
        </w:rPr>
        <w:t xml:space="preserve">-Xmx2g </w:t>
      </w:r>
      <w:r w:rsidR="00185D7D" w:rsidRPr="005578F9">
        <w:rPr>
          <w:rFonts w:ascii="Courier New" w:hAnsi="Courier New" w:cs="Courier New"/>
          <w:sz w:val="20"/>
          <w:szCs w:val="20"/>
        </w:rPr>
        <w:t xml:space="preserve"> </w:t>
      </w:r>
      <w:r>
        <w:rPr>
          <w:rFonts w:ascii="Courier New" w:hAnsi="Courier New" w:cs="Courier New"/>
          <w:sz w:val="20"/>
          <w:szCs w:val="20"/>
        </w:rPr>
        <w:t xml:space="preserve">-jar </w:t>
      </w:r>
      <w:r w:rsidRPr="005578F9">
        <w:rPr>
          <w:rFonts w:ascii="Courier New" w:hAnsi="Courier New" w:cs="Courier New"/>
          <w:sz w:val="20"/>
          <w:szCs w:val="20"/>
        </w:rPr>
        <w:t>CalculateHsMetrics.jar \</w:t>
      </w:r>
    </w:p>
    <w:p w14:paraId="083FB573" w14:textId="59E0F461"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BAIT_INTERVALS=</w:t>
      </w:r>
      <w:r w:rsidR="0058744E">
        <w:rPr>
          <w:rFonts w:ascii="Courier New" w:hAnsi="Courier New" w:cs="Courier New"/>
          <w:sz w:val="20"/>
          <w:szCs w:val="20"/>
        </w:rPr>
        <w:t>&lt;</w:t>
      </w:r>
      <w:r w:rsidR="006737C3">
        <w:rPr>
          <w:rFonts w:ascii="Courier New" w:hAnsi="Courier New" w:cs="Courier New"/>
          <w:sz w:val="20"/>
          <w:szCs w:val="20"/>
        </w:rPr>
        <w:t>bait</w:t>
      </w:r>
      <w:r w:rsidR="0058744E">
        <w:rPr>
          <w:rFonts w:ascii="Courier New" w:hAnsi="Courier New" w:cs="Courier New"/>
          <w:sz w:val="20"/>
          <w:szCs w:val="20"/>
        </w:rPr>
        <w:t>.txt&gt;</w:t>
      </w:r>
      <w:r w:rsidRPr="005578F9">
        <w:rPr>
          <w:rFonts w:ascii="Courier New" w:hAnsi="Courier New" w:cs="Courier New"/>
          <w:sz w:val="20"/>
          <w:szCs w:val="20"/>
        </w:rPr>
        <w:t xml:space="preserve"> \</w:t>
      </w:r>
    </w:p>
    <w:p w14:paraId="0F209F9F" w14:textId="260C03B5"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TARGET_INTERVALS=</w:t>
      </w:r>
      <w:r w:rsidR="0058744E">
        <w:rPr>
          <w:rFonts w:ascii="Courier New" w:hAnsi="Courier New" w:cs="Courier New"/>
          <w:sz w:val="20"/>
          <w:szCs w:val="20"/>
        </w:rPr>
        <w:t>&lt;</w:t>
      </w:r>
      <w:r w:rsidR="006737C3">
        <w:rPr>
          <w:rFonts w:ascii="Courier New" w:hAnsi="Courier New" w:cs="Courier New"/>
          <w:sz w:val="20"/>
          <w:szCs w:val="20"/>
        </w:rPr>
        <w:t>target</w:t>
      </w:r>
      <w:r w:rsidR="0058744E">
        <w:rPr>
          <w:rFonts w:ascii="Courier New" w:hAnsi="Courier New" w:cs="Courier New"/>
          <w:sz w:val="20"/>
          <w:szCs w:val="20"/>
        </w:rPr>
        <w:t>.txt&gt;</w:t>
      </w:r>
      <w:r w:rsidRPr="005578F9">
        <w:rPr>
          <w:rFonts w:ascii="Courier New" w:hAnsi="Courier New" w:cs="Courier New"/>
          <w:sz w:val="20"/>
          <w:szCs w:val="20"/>
        </w:rPr>
        <w:t xml:space="preserve"> \</w:t>
      </w:r>
    </w:p>
    <w:p w14:paraId="71985BFE" w14:textId="743D8072" w:rsidR="005578F9" w:rsidRPr="005578F9" w:rsidRDefault="004E43DE" w:rsidP="005578F9">
      <w:pPr>
        <w:pStyle w:val="NoSpacing"/>
        <w:rPr>
          <w:rFonts w:ascii="Courier New" w:hAnsi="Courier New" w:cs="Courier New"/>
          <w:sz w:val="20"/>
          <w:szCs w:val="20"/>
        </w:rPr>
      </w:pPr>
      <w:r>
        <w:rPr>
          <w:rFonts w:ascii="Courier New" w:hAnsi="Courier New" w:cs="Courier New"/>
          <w:sz w:val="20"/>
          <w:szCs w:val="20"/>
        </w:rPr>
        <w:t>INPUT</w:t>
      </w:r>
      <w:r w:rsidRPr="00FC1C19">
        <w:rPr>
          <w:rFonts w:ascii="Courier New" w:hAnsi="Courier New"/>
          <w:sz w:val="20"/>
        </w:rPr>
        <w:t>=</w:t>
      </w:r>
      <w:r w:rsidR="0058744E">
        <w:rPr>
          <w:rFonts w:ascii="Courier New" w:hAnsi="Courier New" w:cs="Courier New"/>
          <w:sz w:val="20"/>
          <w:szCs w:val="20"/>
        </w:rPr>
        <w:t>&lt;</w:t>
      </w:r>
      <w:r w:rsidR="005578F9" w:rsidRPr="004071E2">
        <w:rPr>
          <w:rFonts w:ascii="Courier New" w:hAnsi="Courier New" w:cs="Courier New"/>
          <w:sz w:val="20"/>
          <w:szCs w:val="20"/>
        </w:rPr>
        <w:t>realigned_BQSR.bam</w:t>
      </w:r>
      <w:r w:rsidR="0058744E">
        <w:rPr>
          <w:rFonts w:ascii="Courier New" w:hAnsi="Courier New" w:cs="Courier New"/>
          <w:sz w:val="20"/>
          <w:szCs w:val="20"/>
        </w:rPr>
        <w:t>&gt;</w:t>
      </w:r>
      <w:r w:rsidR="005578F9" w:rsidRPr="005578F9">
        <w:rPr>
          <w:rFonts w:ascii="Courier New" w:hAnsi="Courier New" w:cs="Courier New"/>
          <w:sz w:val="20"/>
          <w:szCs w:val="20"/>
        </w:rPr>
        <w:t xml:space="preserve"> \</w:t>
      </w:r>
    </w:p>
    <w:p w14:paraId="7D0E192E" w14:textId="7A2BA091" w:rsidR="005578F9" w:rsidRP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OUTPUT=Metricsfile</w:t>
      </w:r>
      <w:r w:rsidR="0058744E">
        <w:rPr>
          <w:rFonts w:ascii="Courier New" w:hAnsi="Courier New" w:cs="Courier New"/>
          <w:sz w:val="20"/>
          <w:szCs w:val="20"/>
        </w:rPr>
        <w:t>.txt</w:t>
      </w:r>
      <w:r w:rsidRPr="005578F9">
        <w:rPr>
          <w:rFonts w:ascii="Courier New" w:hAnsi="Courier New" w:cs="Courier New"/>
          <w:sz w:val="20"/>
          <w:szCs w:val="20"/>
        </w:rPr>
        <w:t xml:space="preserve"> \</w:t>
      </w:r>
    </w:p>
    <w:p w14:paraId="20E8E7EF" w14:textId="35D1F8D3" w:rsidR="005578F9" w:rsidRDefault="005578F9" w:rsidP="005578F9">
      <w:pPr>
        <w:pStyle w:val="NoSpacing"/>
        <w:rPr>
          <w:rFonts w:ascii="Courier New" w:hAnsi="Courier New" w:cs="Courier New"/>
          <w:sz w:val="20"/>
          <w:szCs w:val="20"/>
        </w:rPr>
      </w:pPr>
      <w:r w:rsidRPr="005578F9">
        <w:rPr>
          <w:rFonts w:ascii="Courier New" w:hAnsi="Courier New" w:cs="Courier New"/>
          <w:sz w:val="20"/>
          <w:szCs w:val="20"/>
        </w:rPr>
        <w:t>VALIDATION_STRINGENCY=</w:t>
      </w:r>
      <w:r w:rsidR="00581FEF">
        <w:rPr>
          <w:rFonts w:ascii="Courier New" w:hAnsi="Courier New" w:cs="Courier New"/>
          <w:sz w:val="20"/>
          <w:szCs w:val="20"/>
        </w:rPr>
        <w:t>LENIENT</w:t>
      </w:r>
    </w:p>
    <w:p w14:paraId="0A9B4B14" w14:textId="77777777" w:rsidR="00AB164E" w:rsidRDefault="00AB164E">
      <w:pPr>
        <w:rPr>
          <w:rFonts w:ascii="Times New Roman" w:hAnsi="Times New Roman" w:cs="Times New Roman"/>
          <w:b/>
          <w:sz w:val="24"/>
          <w:szCs w:val="24"/>
        </w:rPr>
      </w:pPr>
    </w:p>
    <w:p w14:paraId="221676CC" w14:textId="77777777" w:rsidR="007E1B7C" w:rsidRPr="006737C3" w:rsidRDefault="00FC40D1">
      <w:pPr>
        <w:rPr>
          <w:rFonts w:ascii="Times New Roman" w:hAnsi="Times New Roman" w:cs="Times New Roman"/>
          <w:b/>
          <w:sz w:val="24"/>
          <w:szCs w:val="24"/>
        </w:rPr>
      </w:pPr>
      <w:r w:rsidRPr="006737C3">
        <w:rPr>
          <w:rFonts w:ascii="Times New Roman" w:hAnsi="Times New Roman" w:cs="Times New Roman"/>
          <w:b/>
          <w:sz w:val="24"/>
          <w:szCs w:val="24"/>
        </w:rPr>
        <w:t>Input</w:t>
      </w:r>
    </w:p>
    <w:p w14:paraId="52D821B6" w14:textId="4E3D3A59" w:rsidR="007904CB" w:rsidRDefault="007904CB" w:rsidP="000D4453">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006737C3" w:rsidRPr="006737C3">
        <w:rPr>
          <w:rFonts w:ascii="Times New Roman" w:hAnsi="Times New Roman" w:cs="Times New Roman"/>
          <w:sz w:val="24"/>
          <w:szCs w:val="24"/>
        </w:rPr>
        <w:t xml:space="preserve">realigned_BQSR.bam </w:t>
      </w:r>
      <w:r>
        <w:rPr>
          <w:rFonts w:ascii="Times New Roman" w:hAnsi="Times New Roman" w:cs="Times New Roman"/>
          <w:sz w:val="24"/>
          <w:szCs w:val="24"/>
        </w:rPr>
        <w:t>(here) [required]</w:t>
      </w:r>
      <w:r w:rsidR="004E106C">
        <w:rPr>
          <w:rFonts w:ascii="Times New Roman" w:hAnsi="Times New Roman" w:cs="Times New Roman"/>
          <w:sz w:val="24"/>
          <w:szCs w:val="24"/>
        </w:rPr>
        <w:t xml:space="preserve"> </w:t>
      </w:r>
    </w:p>
    <w:p w14:paraId="48922666" w14:textId="77777777" w:rsidR="006737C3" w:rsidRPr="006737C3" w:rsidRDefault="006737C3"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bait interval file (bait here) [required] </w:t>
      </w:r>
    </w:p>
    <w:p w14:paraId="29D7E462" w14:textId="2939466C" w:rsidR="006737C3" w:rsidRDefault="0058744E"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target interval file</w:t>
      </w:r>
      <w:r w:rsidR="006737C3">
        <w:rPr>
          <w:rFonts w:ascii="Times New Roman" w:hAnsi="Times New Roman" w:cs="Times New Roman"/>
          <w:sz w:val="24"/>
          <w:szCs w:val="24"/>
        </w:rPr>
        <w:t xml:space="preserve"> (target here) [required]</w:t>
      </w:r>
    </w:p>
    <w:p w14:paraId="6125ADEF" w14:textId="77777777" w:rsidR="0096018C" w:rsidRPr="0096018C" w:rsidRDefault="0096018C" w:rsidP="00791787">
      <w:pPr>
        <w:keepNext/>
        <w:rPr>
          <w:rFonts w:ascii="Times New Roman" w:hAnsi="Times New Roman" w:cs="Times New Roman"/>
          <w:b/>
          <w:sz w:val="24"/>
          <w:szCs w:val="24"/>
        </w:rPr>
      </w:pPr>
      <w:r w:rsidRPr="0096018C">
        <w:rPr>
          <w:rFonts w:ascii="Times New Roman" w:hAnsi="Times New Roman" w:cs="Times New Roman"/>
          <w:b/>
          <w:sz w:val="24"/>
          <w:szCs w:val="24"/>
        </w:rPr>
        <w:t>Output:</w:t>
      </w:r>
    </w:p>
    <w:p w14:paraId="7D8E8635" w14:textId="171072AB" w:rsidR="00DC22F9" w:rsidRDefault="00DC22F9" w:rsidP="00791787">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Output file with target enrichment information</w:t>
      </w:r>
      <w:r w:rsidR="00A814F7">
        <w:rPr>
          <w:rFonts w:ascii="Times New Roman" w:hAnsi="Times New Roman" w:cs="Times New Roman"/>
          <w:sz w:val="24"/>
          <w:szCs w:val="24"/>
        </w:rPr>
        <w:t>; provide name</w:t>
      </w:r>
      <w:r w:rsidR="005279B2">
        <w:rPr>
          <w:rFonts w:ascii="Times New Roman" w:hAnsi="Times New Roman" w:cs="Times New Roman"/>
          <w:sz w:val="24"/>
          <w:szCs w:val="24"/>
        </w:rPr>
        <w:t xml:space="preserve"> </w:t>
      </w:r>
      <w:r w:rsidR="005279B2" w:rsidRPr="000D4453">
        <w:rPr>
          <w:rFonts w:ascii="Times New Roman" w:hAnsi="Times New Roman"/>
          <w:sz w:val="24"/>
        </w:rPr>
        <w:t>(Metricsfile</w:t>
      </w:r>
      <w:r w:rsidR="00A84BBB">
        <w:rPr>
          <w:rFonts w:ascii="Times New Roman" w:hAnsi="Times New Roman" w:cs="Times New Roman"/>
          <w:sz w:val="24"/>
          <w:szCs w:val="24"/>
        </w:rPr>
        <w:t>.txt</w:t>
      </w:r>
      <w:r w:rsidR="005279B2" w:rsidRPr="000D4453">
        <w:rPr>
          <w:rFonts w:ascii="Times New Roman" w:hAnsi="Times New Roman"/>
          <w:sz w:val="24"/>
        </w:rPr>
        <w:t xml:space="preserve"> here)</w:t>
      </w:r>
      <w:r w:rsidR="00A84BBB">
        <w:rPr>
          <w:rFonts w:ascii="Times New Roman" w:hAnsi="Times New Roman" w:cs="Times New Roman"/>
          <w:sz w:val="24"/>
          <w:szCs w:val="24"/>
        </w:rPr>
        <w:t xml:space="preserve"> [required]</w:t>
      </w:r>
      <w:r w:rsidR="006D210F">
        <w:rPr>
          <w:rFonts w:ascii="Times New Roman" w:hAnsi="Times New Roman" w:cs="Times New Roman"/>
          <w:sz w:val="24"/>
          <w:szCs w:val="24"/>
        </w:rPr>
        <w:t xml:space="preserve"> </w:t>
      </w:r>
    </w:p>
    <w:p w14:paraId="5FBF9E08" w14:textId="77777777" w:rsidR="0096018C" w:rsidRPr="0096018C" w:rsidRDefault="0096018C" w:rsidP="0096018C">
      <w:pPr>
        <w:rPr>
          <w:rFonts w:ascii="Courier New" w:hAnsi="Courier New" w:cs="Courier New"/>
          <w:sz w:val="20"/>
          <w:szCs w:val="20"/>
        </w:rPr>
      </w:pPr>
      <w:r w:rsidRPr="0096018C">
        <w:rPr>
          <w:rFonts w:ascii="Times New Roman" w:hAnsi="Times New Roman" w:cs="Times New Roman"/>
          <w:b/>
          <w:sz w:val="24"/>
          <w:szCs w:val="24"/>
        </w:rPr>
        <w:t xml:space="preserve">Parameters Description: </w:t>
      </w:r>
    </w:p>
    <w:p w14:paraId="551E7FA2" w14:textId="237E3240" w:rsidR="0096018C" w:rsidRPr="00FC1C19" w:rsidRDefault="00687F43" w:rsidP="000D4453">
      <w:pPr>
        <w:pStyle w:val="ListParagraph"/>
        <w:numPr>
          <w:ilvl w:val="0"/>
          <w:numId w:val="24"/>
        </w:numPr>
        <w:rPr>
          <w:rFonts w:ascii="Times New Roman" w:hAnsi="Times New Roman" w:cs="Times New Roman"/>
          <w:sz w:val="24"/>
          <w:szCs w:val="24"/>
        </w:rPr>
      </w:pPr>
      <w:bookmarkStart w:id="87" w:name="CalculateHsMetrics"/>
      <w:r w:rsidRPr="002F3278">
        <w:rPr>
          <w:rFonts w:ascii="Times New Roman" w:hAnsi="Times New Roman" w:cs="Times New Roman"/>
          <w:sz w:val="24"/>
          <w:szCs w:val="24"/>
        </w:rPr>
        <w:t>BAIT_INTERVAL</w:t>
      </w:r>
      <w:bookmarkEnd w:id="87"/>
      <w:r w:rsidRPr="002F3278">
        <w:rPr>
          <w:rFonts w:ascii="Times New Roman" w:hAnsi="Times New Roman" w:cs="Times New Roman"/>
          <w:sz w:val="24"/>
          <w:szCs w:val="24"/>
        </w:rPr>
        <w:t xml:space="preserve">: An interval list file that contains the locations of the baits used. </w:t>
      </w:r>
      <w:r w:rsidR="00D01416" w:rsidRPr="00FC1C19">
        <w:rPr>
          <w:rFonts w:ascii="Times New Roman" w:hAnsi="Times New Roman" w:cs="Times New Roman"/>
          <w:sz w:val="24"/>
          <w:szCs w:val="24"/>
        </w:rPr>
        <w:t>[</w:t>
      </w:r>
      <w:r w:rsidR="00D01416" w:rsidRPr="00FC1C19">
        <w:rPr>
          <w:rFonts w:ascii="Times New Roman" w:hAnsi="Times New Roman"/>
          <w:sz w:val="24"/>
        </w:rPr>
        <w:t>Required</w:t>
      </w:r>
      <w:r w:rsidR="00D01416" w:rsidRPr="00FC1C19">
        <w:rPr>
          <w:rFonts w:ascii="Times New Roman" w:hAnsi="Times New Roman" w:cs="Times New Roman"/>
          <w:sz w:val="24"/>
          <w:szCs w:val="24"/>
        </w:rPr>
        <w:t>]</w:t>
      </w:r>
    </w:p>
    <w:p w14:paraId="0E1344D1" w14:textId="77777777" w:rsidR="0096018C" w:rsidRPr="00FC1C19" w:rsidRDefault="00687F43" w:rsidP="000D4453">
      <w:pPr>
        <w:pStyle w:val="ListParagraph"/>
        <w:numPr>
          <w:ilvl w:val="0"/>
          <w:numId w:val="24"/>
        </w:numPr>
        <w:rPr>
          <w:rFonts w:ascii="Times New Roman" w:hAnsi="Times New Roman" w:cs="Times New Roman"/>
          <w:sz w:val="24"/>
          <w:szCs w:val="24"/>
        </w:rPr>
      </w:pPr>
      <w:r w:rsidRPr="002F3278">
        <w:rPr>
          <w:rFonts w:ascii="Times New Roman" w:hAnsi="Times New Roman" w:cs="Times New Roman"/>
          <w:sz w:val="24"/>
          <w:szCs w:val="24"/>
        </w:rPr>
        <w:t>TARGET_INTERVALS</w:t>
      </w:r>
      <w:r w:rsidR="001C6471" w:rsidRPr="002F3278">
        <w:rPr>
          <w:rFonts w:ascii="Times New Roman" w:hAnsi="Times New Roman" w:cs="Times New Roman"/>
          <w:sz w:val="24"/>
          <w:szCs w:val="24"/>
        </w:rPr>
        <w:t>: An interval list file that contai</w:t>
      </w:r>
      <w:r w:rsidR="00034B31" w:rsidRPr="002F3278">
        <w:rPr>
          <w:rFonts w:ascii="Times New Roman" w:hAnsi="Times New Roman" w:cs="Times New Roman"/>
          <w:sz w:val="24"/>
          <w:szCs w:val="24"/>
        </w:rPr>
        <w:t>ns the locations of the targets</w:t>
      </w:r>
      <w:r w:rsidR="00D01416">
        <w:rPr>
          <w:rFonts w:ascii="Times New Roman" w:hAnsi="Times New Roman" w:cs="Times New Roman"/>
          <w:sz w:val="24"/>
          <w:szCs w:val="24"/>
        </w:rPr>
        <w:t xml:space="preserve"> </w:t>
      </w:r>
      <w:r w:rsidR="00D01416" w:rsidRPr="00FC1C19">
        <w:rPr>
          <w:rFonts w:ascii="Times New Roman" w:hAnsi="Times New Roman" w:cs="Times New Roman"/>
          <w:sz w:val="24"/>
          <w:szCs w:val="24"/>
        </w:rPr>
        <w:t>[Required]</w:t>
      </w:r>
    </w:p>
    <w:p w14:paraId="76790EE1" w14:textId="77777777" w:rsidR="002D5215" w:rsidRDefault="002D5215">
      <w:pPr>
        <w:rPr>
          <w:rFonts w:ascii="Times New Roman" w:hAnsi="Times New Roman" w:cs="Times New Roman"/>
          <w:b/>
          <w:sz w:val="24"/>
          <w:szCs w:val="24"/>
        </w:rPr>
      </w:pPr>
    </w:p>
    <w:p w14:paraId="081D9436" w14:textId="77777777" w:rsidR="002F3278" w:rsidRDefault="002F3278">
      <w:pPr>
        <w:rPr>
          <w:rFonts w:ascii="Times New Roman" w:hAnsi="Times New Roman" w:cs="Times New Roman"/>
          <w:b/>
          <w:sz w:val="24"/>
          <w:szCs w:val="24"/>
        </w:rPr>
      </w:pPr>
      <w:r w:rsidRPr="00001C28">
        <w:rPr>
          <w:rFonts w:ascii="Times New Roman" w:hAnsi="Times New Roman" w:cs="Times New Roman"/>
          <w:b/>
          <w:sz w:val="24"/>
          <w:szCs w:val="24"/>
        </w:rPr>
        <w:t>References:</w:t>
      </w:r>
    </w:p>
    <w:p w14:paraId="71CB8919" w14:textId="77777777" w:rsidR="00001C28" w:rsidRPr="00057214" w:rsidRDefault="00001C28" w:rsidP="000D4453">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McKenna A et al.  (2010)</w:t>
      </w:r>
      <w:r w:rsidR="00B0062A" w:rsidRPr="00057214">
        <w:rPr>
          <w:rFonts w:ascii="Times New Roman" w:hAnsi="Times New Roman" w:cs="Times New Roman"/>
          <w:b/>
          <w:sz w:val="24"/>
          <w:szCs w:val="24"/>
        </w:rPr>
        <w:t xml:space="preserve"> </w:t>
      </w:r>
      <w:r w:rsidRPr="00057214">
        <w:rPr>
          <w:rStyle w:val="Strong"/>
          <w:rFonts w:ascii="Times New Roman" w:hAnsi="Times New Roman" w:cs="Times New Roman"/>
          <w:b w:val="0"/>
          <w:sz w:val="24"/>
          <w:szCs w:val="24"/>
        </w:rPr>
        <w:t>The Genome Analysis Toolkit: a MapReduce framework for analyzing next-generation DNA sequencing data</w:t>
      </w:r>
      <w:r w:rsidR="00911161" w:rsidRPr="00057214">
        <w:rPr>
          <w:rStyle w:val="Strong"/>
          <w:rFonts w:ascii="Times New Roman" w:hAnsi="Times New Roman" w:cs="Times New Roman"/>
          <w:b w:val="0"/>
          <w:sz w:val="24"/>
          <w:szCs w:val="24"/>
        </w:rPr>
        <w:t xml:space="preserve"> </w:t>
      </w:r>
      <w:r w:rsidR="00911161" w:rsidRPr="00057214">
        <w:rPr>
          <w:rStyle w:val="Emphasis"/>
          <w:rFonts w:ascii="Times New Roman" w:hAnsi="Times New Roman" w:cs="Times New Roman"/>
          <w:b/>
          <w:sz w:val="24"/>
          <w:szCs w:val="24"/>
        </w:rPr>
        <w:t>Genome Res</w:t>
      </w:r>
    </w:p>
    <w:p w14:paraId="285767BD" w14:textId="77777777" w:rsidR="00911161" w:rsidRPr="00057214" w:rsidRDefault="00911161" w:rsidP="000D4453">
      <w:pPr>
        <w:pStyle w:val="ListParagraph"/>
        <w:numPr>
          <w:ilvl w:val="0"/>
          <w:numId w:val="25"/>
        </w:numPr>
        <w:rPr>
          <w:rFonts w:ascii="Times New Roman" w:hAnsi="Times New Roman" w:cs="Times New Roman"/>
          <w:b/>
          <w:sz w:val="24"/>
          <w:szCs w:val="24"/>
        </w:rPr>
      </w:pPr>
      <w:r w:rsidRPr="00057214">
        <w:rPr>
          <w:rFonts w:ascii="Times New Roman" w:hAnsi="Times New Roman" w:cs="Times New Roman"/>
          <w:b/>
          <w:sz w:val="24"/>
          <w:szCs w:val="24"/>
        </w:rPr>
        <w:t xml:space="preserve">DePristo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14:paraId="3C33879D" w14:textId="77777777" w:rsidR="00B0062A" w:rsidRPr="00423A1A" w:rsidRDefault="00912C67" w:rsidP="000D4453">
      <w:pPr>
        <w:pStyle w:val="ListParagraph"/>
        <w:numPr>
          <w:ilvl w:val="0"/>
          <w:numId w:val="25"/>
        </w:numPr>
        <w:rPr>
          <w:rStyle w:val="Hyperlink"/>
          <w:rFonts w:ascii="Times New Roman" w:hAnsi="Times New Roman" w:cs="Times New Roman"/>
          <w:color w:val="auto"/>
          <w:sz w:val="24"/>
          <w:szCs w:val="24"/>
          <w:u w:val="none"/>
        </w:rPr>
      </w:pPr>
      <w:hyperlink r:id="rId10" w:history="1">
        <w:r w:rsidR="000509F7" w:rsidRPr="00D355D1">
          <w:rPr>
            <w:rStyle w:val="Hyperlink"/>
            <w:rFonts w:ascii="Times New Roman" w:hAnsi="Times New Roman" w:cs="Times New Roman"/>
            <w:sz w:val="24"/>
            <w:szCs w:val="24"/>
          </w:rPr>
          <w:t>http://picard.sourceforge.net</w:t>
        </w:r>
      </w:hyperlink>
    </w:p>
    <w:p w14:paraId="3655DFEB" w14:textId="03CDEFA7" w:rsidR="009D205A" w:rsidRDefault="00423A1A" w:rsidP="00423A1A">
      <w:pPr>
        <w:rPr>
          <w:rFonts w:ascii="Times New Roman" w:hAnsi="Times New Roman" w:cs="Times New Roman"/>
          <w:b/>
          <w:sz w:val="24"/>
          <w:szCs w:val="24"/>
        </w:rPr>
      </w:pPr>
      <w:r w:rsidRPr="00423A1A">
        <w:rPr>
          <w:rFonts w:ascii="Times New Roman" w:hAnsi="Times New Roman" w:cs="Times New Roman"/>
          <w:b/>
          <w:color w:val="FF0000"/>
          <w:sz w:val="24"/>
          <w:szCs w:val="24"/>
        </w:rPr>
        <w:t xml:space="preserve">Note: The _INTERVALS files require specific formatting, including header information that corresponds to the “@” lines from BWA generated SAM file in step 2.2. The file </w:t>
      </w:r>
      <w:r w:rsidRPr="00423A1A">
        <w:rPr>
          <w:rFonts w:ascii="Times New Roman" w:hAnsi="Times New Roman" w:cs="Times New Roman"/>
          <w:b/>
          <w:color w:val="FF0000"/>
          <w:sz w:val="24"/>
          <w:szCs w:val="24"/>
        </w:rPr>
        <w:lastRenderedPageBreak/>
        <w:t>should be in five columns with chromosome names matching those in genome file. A snippet of target file is given below; bait file should be in same format:</w:t>
      </w:r>
    </w:p>
    <w:p w14:paraId="4570C40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@HD     VN:1.0  GO:none SO:coordinate</w:t>
      </w:r>
    </w:p>
    <w:p w14:paraId="121CFE3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SN:chrM LN:16571</w:t>
      </w:r>
    </w:p>
    <w:p w14:paraId="7D5123E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 LN:249250621</w:t>
      </w:r>
    </w:p>
    <w:p w14:paraId="2CDB16EE"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SN:chr2 LN:243199373</w:t>
      </w:r>
    </w:p>
    <w:p w14:paraId="6C0B835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SN:chr3 LN:198022430</w:t>
      </w:r>
    </w:p>
    <w:p w14:paraId="10BAD3D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SN:chr4 LN:191154276</w:t>
      </w:r>
    </w:p>
    <w:p w14:paraId="6A5D7ECC"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SN:chr5 LN:180915260</w:t>
      </w:r>
    </w:p>
    <w:p w14:paraId="1FD651F2"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SN:chr6 LN:171115067</w:t>
      </w:r>
    </w:p>
    <w:p w14:paraId="7C1271B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SN:chr7 LN:159138663</w:t>
      </w:r>
    </w:p>
    <w:p w14:paraId="6AA1CAF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SN:chr8 LN:146364022</w:t>
      </w:r>
    </w:p>
    <w:p w14:paraId="5BF4D3E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SN:chr9 LN:141213431</w:t>
      </w:r>
    </w:p>
    <w:p w14:paraId="5A7315A5"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SN:chr10        LN:135534747</w:t>
      </w:r>
    </w:p>
    <w:p w14:paraId="0C124006"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SN:chr11        LN:135006516</w:t>
      </w:r>
    </w:p>
    <w:p w14:paraId="332EDAEE"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SN:chr12        LN:133851895</w:t>
      </w:r>
    </w:p>
    <w:p w14:paraId="2791B182"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SN:chr13        LN:115169878</w:t>
      </w:r>
    </w:p>
    <w:p w14:paraId="1B5381E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SN:chr14        LN:107349540</w:t>
      </w:r>
    </w:p>
    <w:p w14:paraId="6DAC0F53"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SN:chr15        LN:102531392</w:t>
      </w:r>
    </w:p>
    <w:p w14:paraId="7CD4E62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SN:chr16        LN:90354753</w:t>
      </w:r>
    </w:p>
    <w:p w14:paraId="0E8D46F3"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SN:chr17        LN:81195210</w:t>
      </w:r>
    </w:p>
    <w:p w14:paraId="5CE78C5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SN:chr18        LN:78077248</w:t>
      </w:r>
    </w:p>
    <w:p w14:paraId="3A003BC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SN:chr19        LN:59128983</w:t>
      </w:r>
    </w:p>
    <w:p w14:paraId="36011389"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SN:chr20        LN:63025520</w:t>
      </w:r>
    </w:p>
    <w:p w14:paraId="62573FFD"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SN:chr21        LN:48129895</w:t>
      </w:r>
    </w:p>
    <w:p w14:paraId="483EC937"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SN:chr22        LN:51304566</w:t>
      </w:r>
    </w:p>
    <w:p w14:paraId="2BBA29EF"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SN:chrX LN:155270560</w:t>
      </w:r>
    </w:p>
    <w:p w14:paraId="1FE77F55"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@SQ     SN:chrY LN:59373566</w:t>
      </w:r>
    </w:p>
    <w:p w14:paraId="0F0C9AA0"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@RG     ID:Leukemia_test        PL:ILLUMINA     LB:SAMPLE1_LIB1 SM:SAMPLE1</w:t>
      </w:r>
    </w:p>
    <w:p w14:paraId="3676DDA7" w14:textId="7194AF2F"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@PG     ID:bwa  PN:bwa  VN:0.5.9-r26-dev</w:t>
      </w:r>
    </w:p>
    <w:p w14:paraId="388C6AD1"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69114   69332   +       --</w:t>
      </w:r>
    </w:p>
    <w:p w14:paraId="7DEA9BA1"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69383   69577   +       --</w:t>
      </w:r>
    </w:p>
    <w:p w14:paraId="2C61692C"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69644   69940   +       --</w:t>
      </w:r>
    </w:p>
    <w:p w14:paraId="300C963A" w14:textId="77777777" w:rsidR="007F02C9" w:rsidRPr="009D205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69951   70028   +       --</w:t>
      </w:r>
    </w:p>
    <w:p w14:paraId="36C692AE" w14:textId="6DEBEF5B" w:rsidR="00DC4D2A" w:rsidRDefault="007F02C9" w:rsidP="009D205A">
      <w:pPr>
        <w:pStyle w:val="NoSpacing"/>
        <w:rPr>
          <w:rFonts w:ascii="Courier New" w:hAnsi="Courier New" w:cs="Courier New"/>
          <w:sz w:val="20"/>
          <w:szCs w:val="20"/>
        </w:rPr>
      </w:pPr>
      <w:r w:rsidRPr="009D205A">
        <w:rPr>
          <w:rFonts w:ascii="Courier New" w:hAnsi="Courier New" w:cs="Courier New"/>
          <w:sz w:val="20"/>
          <w:szCs w:val="20"/>
        </w:rPr>
        <w:t>chr1    566170  566275  +       --</w:t>
      </w:r>
    </w:p>
    <w:p w14:paraId="48093AD2" w14:textId="77777777" w:rsidR="00423A1A" w:rsidRDefault="00423A1A" w:rsidP="009D205A">
      <w:pPr>
        <w:pStyle w:val="NoSpacing"/>
        <w:rPr>
          <w:rFonts w:ascii="Courier New" w:hAnsi="Courier New" w:cs="Courier New"/>
          <w:sz w:val="20"/>
          <w:szCs w:val="20"/>
        </w:rPr>
      </w:pPr>
    </w:p>
    <w:p w14:paraId="32C71EE7" w14:textId="77777777" w:rsidR="00423A1A" w:rsidRPr="0099234F" w:rsidRDefault="00423A1A" w:rsidP="00423A1A">
      <w:pPr>
        <w:pStyle w:val="NoSpacing"/>
        <w:rPr>
          <w:rFonts w:ascii="Courier New" w:hAnsi="Courier New" w:cs="Courier New"/>
          <w:b/>
          <w:color w:val="FF0000"/>
          <w:sz w:val="20"/>
          <w:szCs w:val="20"/>
        </w:rPr>
      </w:pPr>
      <w:r w:rsidRPr="0099234F">
        <w:rPr>
          <w:rFonts w:ascii="Courier New" w:hAnsi="Courier New" w:cs="Courier New"/>
          <w:b/>
          <w:color w:val="FF0000"/>
          <w:sz w:val="20"/>
          <w:szCs w:val="20"/>
        </w:rPr>
        <w:t>NOTE: the values of the 4</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and 5</w:t>
      </w:r>
      <w:r w:rsidRPr="0099234F">
        <w:rPr>
          <w:rFonts w:ascii="Courier New" w:hAnsi="Courier New" w:cs="Courier New"/>
          <w:b/>
          <w:color w:val="FF0000"/>
          <w:sz w:val="20"/>
          <w:szCs w:val="20"/>
          <w:vertAlign w:val="superscript"/>
        </w:rPr>
        <w:t>th</w:t>
      </w:r>
      <w:r w:rsidRPr="0099234F">
        <w:rPr>
          <w:rFonts w:ascii="Courier New" w:hAnsi="Courier New" w:cs="Courier New"/>
          <w:b/>
          <w:color w:val="FF0000"/>
          <w:sz w:val="20"/>
          <w:szCs w:val="20"/>
        </w:rPr>
        <w:t xml:space="preserve"> columns are not important in this step; merely their presence.</w:t>
      </w:r>
    </w:p>
    <w:p w14:paraId="25225FEF" w14:textId="77777777" w:rsidR="00423A1A" w:rsidRPr="009D205A" w:rsidRDefault="00423A1A" w:rsidP="009D205A">
      <w:pPr>
        <w:pStyle w:val="NoSpacing"/>
        <w:rPr>
          <w:rFonts w:ascii="Courier New" w:hAnsi="Courier New" w:cs="Courier New"/>
          <w:sz w:val="20"/>
          <w:szCs w:val="20"/>
        </w:rPr>
      </w:pPr>
    </w:p>
    <w:p w14:paraId="7AF5EAC2" w14:textId="77777777" w:rsidR="00DC4D2A" w:rsidRPr="009D205A" w:rsidRDefault="00DC4D2A" w:rsidP="009D205A">
      <w:pPr>
        <w:pStyle w:val="NoSpacing"/>
        <w:rPr>
          <w:rFonts w:ascii="Courier New" w:hAnsi="Courier New" w:cs="Courier New"/>
          <w:b/>
          <w:sz w:val="20"/>
          <w:szCs w:val="20"/>
        </w:rPr>
      </w:pPr>
    </w:p>
    <w:p w14:paraId="0438AC49" w14:textId="77777777" w:rsidR="00D64A4C" w:rsidRPr="009D205A" w:rsidRDefault="00D64A4C" w:rsidP="009D205A">
      <w:pPr>
        <w:pStyle w:val="NoSpacing"/>
        <w:rPr>
          <w:rFonts w:ascii="Courier New" w:hAnsi="Courier New" w:cs="Courier New"/>
          <w:b/>
          <w:sz w:val="20"/>
          <w:szCs w:val="20"/>
        </w:rPr>
      </w:pPr>
    </w:p>
    <w:p w14:paraId="0D362CA9" w14:textId="77777777" w:rsidR="00D64A4C" w:rsidRPr="009D205A" w:rsidRDefault="00D64A4C" w:rsidP="009D205A">
      <w:pPr>
        <w:pStyle w:val="NoSpacing"/>
        <w:rPr>
          <w:rFonts w:ascii="Courier New" w:hAnsi="Courier New" w:cs="Courier New"/>
          <w:b/>
          <w:sz w:val="20"/>
          <w:szCs w:val="20"/>
        </w:rPr>
      </w:pPr>
    </w:p>
    <w:p w14:paraId="725C1573" w14:textId="77777777" w:rsidR="00D64A4C" w:rsidRPr="009D205A" w:rsidRDefault="00D64A4C" w:rsidP="009D205A">
      <w:pPr>
        <w:pStyle w:val="NoSpacing"/>
        <w:rPr>
          <w:rFonts w:ascii="Courier New" w:hAnsi="Courier New" w:cs="Courier New"/>
          <w:b/>
          <w:sz w:val="20"/>
          <w:szCs w:val="20"/>
        </w:rPr>
      </w:pPr>
    </w:p>
    <w:p w14:paraId="51AFD69C" w14:textId="77777777" w:rsidR="00D64A4C" w:rsidRPr="009D205A" w:rsidRDefault="00D64A4C" w:rsidP="009D205A">
      <w:pPr>
        <w:pStyle w:val="NoSpacing"/>
        <w:rPr>
          <w:rFonts w:ascii="Courier New" w:hAnsi="Courier New" w:cs="Courier New"/>
          <w:b/>
          <w:sz w:val="20"/>
          <w:szCs w:val="20"/>
        </w:rPr>
      </w:pPr>
    </w:p>
    <w:p w14:paraId="61C905D9" w14:textId="77777777" w:rsidR="00D64A4C" w:rsidRDefault="00D64A4C" w:rsidP="00A458BB">
      <w:pPr>
        <w:jc w:val="center"/>
        <w:rPr>
          <w:rFonts w:ascii="Times New Roman" w:hAnsi="Times New Roman" w:cs="Times New Roman"/>
          <w:b/>
          <w:sz w:val="24"/>
          <w:szCs w:val="24"/>
        </w:rPr>
      </w:pPr>
    </w:p>
    <w:p w14:paraId="77F2343D" w14:textId="77777777" w:rsidR="00D64A4C" w:rsidRDefault="00D64A4C" w:rsidP="00A458BB">
      <w:pPr>
        <w:jc w:val="center"/>
        <w:rPr>
          <w:rFonts w:ascii="Times New Roman" w:hAnsi="Times New Roman" w:cs="Times New Roman"/>
          <w:b/>
          <w:sz w:val="24"/>
          <w:szCs w:val="24"/>
        </w:rPr>
      </w:pPr>
    </w:p>
    <w:p w14:paraId="21CB0345" w14:textId="77777777" w:rsidR="00D64A4C" w:rsidRDefault="00D64A4C" w:rsidP="00A458BB">
      <w:pPr>
        <w:jc w:val="center"/>
        <w:rPr>
          <w:rFonts w:ascii="Times New Roman" w:hAnsi="Times New Roman" w:cs="Times New Roman"/>
          <w:b/>
          <w:sz w:val="24"/>
          <w:szCs w:val="24"/>
        </w:rPr>
      </w:pPr>
    </w:p>
    <w:p w14:paraId="04493254" w14:textId="77777777" w:rsidR="00D64A4C" w:rsidRDefault="00D64A4C" w:rsidP="00A458BB">
      <w:pPr>
        <w:jc w:val="center"/>
        <w:rPr>
          <w:rFonts w:ascii="Times New Roman" w:hAnsi="Times New Roman" w:cs="Times New Roman"/>
          <w:b/>
          <w:sz w:val="24"/>
          <w:szCs w:val="24"/>
        </w:rPr>
      </w:pPr>
    </w:p>
    <w:p w14:paraId="017BB4EB" w14:textId="77777777" w:rsidR="009D205A" w:rsidRDefault="009D205A" w:rsidP="00A458BB">
      <w:pPr>
        <w:jc w:val="center"/>
        <w:rPr>
          <w:rFonts w:ascii="Times New Roman" w:hAnsi="Times New Roman" w:cs="Times New Roman"/>
          <w:b/>
          <w:sz w:val="24"/>
          <w:szCs w:val="24"/>
        </w:rPr>
      </w:pPr>
    </w:p>
    <w:p w14:paraId="01D83DFE" w14:textId="77777777" w:rsidR="009D205A" w:rsidRDefault="009D205A" w:rsidP="00A458BB">
      <w:pPr>
        <w:jc w:val="center"/>
        <w:rPr>
          <w:rFonts w:ascii="Times New Roman" w:hAnsi="Times New Roman" w:cs="Times New Roman"/>
          <w:b/>
          <w:sz w:val="24"/>
          <w:szCs w:val="24"/>
        </w:rPr>
      </w:pPr>
    </w:p>
    <w:p w14:paraId="5FCEF51A" w14:textId="77777777" w:rsidR="009D205A" w:rsidRDefault="009D205A" w:rsidP="00A458BB">
      <w:pPr>
        <w:jc w:val="center"/>
        <w:rPr>
          <w:rFonts w:ascii="Times New Roman" w:hAnsi="Times New Roman" w:cs="Times New Roman"/>
          <w:b/>
          <w:sz w:val="24"/>
          <w:szCs w:val="24"/>
        </w:rPr>
      </w:pPr>
    </w:p>
    <w:p w14:paraId="473C149B" w14:textId="77777777" w:rsidR="00DC4D2A" w:rsidRDefault="00DC4D2A" w:rsidP="00A458BB">
      <w:pPr>
        <w:jc w:val="center"/>
        <w:rPr>
          <w:rFonts w:ascii="Times New Roman" w:hAnsi="Times New Roman" w:cs="Times New Roman"/>
          <w:b/>
          <w:sz w:val="24"/>
          <w:szCs w:val="24"/>
        </w:rPr>
      </w:pPr>
    </w:p>
    <w:p w14:paraId="6F3BC9CF" w14:textId="3B5A8882" w:rsidR="003B649B" w:rsidRDefault="004071E2" w:rsidP="00A458BB">
      <w:pPr>
        <w:jc w:val="center"/>
        <w:rPr>
          <w:rFonts w:ascii="Times New Roman" w:hAnsi="Times New Roman" w:cs="Times New Roman"/>
          <w:b/>
          <w:sz w:val="24"/>
          <w:szCs w:val="24"/>
        </w:rPr>
      </w:pPr>
      <w:r>
        <w:rPr>
          <w:rFonts w:ascii="Times New Roman" w:hAnsi="Times New Roman" w:cs="Times New Roman"/>
          <w:b/>
          <w:sz w:val="24"/>
          <w:szCs w:val="24"/>
        </w:rPr>
        <w:t xml:space="preserve">Step </w:t>
      </w:r>
      <w:r w:rsidR="000509F7">
        <w:rPr>
          <w:rFonts w:ascii="Times New Roman" w:hAnsi="Times New Roman" w:cs="Times New Roman"/>
          <w:b/>
          <w:sz w:val="24"/>
          <w:szCs w:val="24"/>
        </w:rPr>
        <w:t>4</w:t>
      </w:r>
      <w:r>
        <w:rPr>
          <w:rFonts w:ascii="Times New Roman" w:hAnsi="Times New Roman" w:cs="Times New Roman"/>
          <w:b/>
          <w:sz w:val="24"/>
          <w:szCs w:val="24"/>
        </w:rPr>
        <w:t xml:space="preserve">: </w:t>
      </w:r>
      <w:r w:rsidR="003D7F5A">
        <w:rPr>
          <w:rFonts w:ascii="Times New Roman" w:hAnsi="Times New Roman" w:cs="Times New Roman"/>
          <w:b/>
          <w:sz w:val="24"/>
          <w:szCs w:val="24"/>
        </w:rPr>
        <w:t>Variant</w:t>
      </w:r>
      <w:r>
        <w:rPr>
          <w:rFonts w:ascii="Times New Roman" w:hAnsi="Times New Roman" w:cs="Times New Roman"/>
          <w:b/>
          <w:sz w:val="24"/>
          <w:szCs w:val="24"/>
        </w:rPr>
        <w:t xml:space="preserve"> Calling</w:t>
      </w:r>
    </w:p>
    <w:p w14:paraId="63B9F92B" w14:textId="77777777" w:rsidR="00A458BB" w:rsidRDefault="00A458BB" w:rsidP="00A458BB">
      <w:pPr>
        <w:rPr>
          <w:rFonts w:ascii="Times New Roman" w:hAnsi="Times New Roman" w:cs="Times New Roman"/>
          <w:b/>
          <w:sz w:val="24"/>
          <w:szCs w:val="24"/>
        </w:rPr>
      </w:pPr>
      <w:r>
        <w:rPr>
          <w:rFonts w:ascii="Times New Roman" w:hAnsi="Times New Roman" w:cs="Times New Roman"/>
          <w:b/>
          <w:sz w:val="24"/>
          <w:szCs w:val="24"/>
        </w:rPr>
        <w:t>Module requirements:</w:t>
      </w:r>
    </w:p>
    <w:p w14:paraId="7098C0E8"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2F2D7FC4"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7F8B42DD"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1C910F20" w14:textId="77777777" w:rsidR="00A458BB" w:rsidRPr="00E3034C" w:rsidRDefault="00A458BB" w:rsidP="000D4453">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14:paraId="03FDF567" w14:textId="77777777" w:rsidR="00A458BB" w:rsidRDefault="00DC3D3A" w:rsidP="00DC3D3A">
      <w:pPr>
        <w:rPr>
          <w:rFonts w:ascii="Times New Roman" w:hAnsi="Times New Roman" w:cs="Times New Roman"/>
          <w:b/>
          <w:sz w:val="24"/>
          <w:szCs w:val="24"/>
        </w:rPr>
      </w:pPr>
      <w:r>
        <w:rPr>
          <w:rFonts w:ascii="Times New Roman" w:hAnsi="Times New Roman" w:cs="Times New Roman"/>
          <w:b/>
          <w:sz w:val="24"/>
          <w:szCs w:val="24"/>
        </w:rPr>
        <w:t>Usage:</w:t>
      </w:r>
    </w:p>
    <w:p w14:paraId="40BC1B6D"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java </w:t>
      </w:r>
      <w:r w:rsidR="00FC085B" w:rsidRPr="000D4453">
        <w:rPr>
          <w:rFonts w:ascii="Courier New" w:hAnsi="Courier New"/>
          <w:sz w:val="20"/>
        </w:rPr>
        <w:t xml:space="preserve">-Xmx2g </w:t>
      </w:r>
      <w:r w:rsidRPr="000D4453">
        <w:rPr>
          <w:rFonts w:ascii="Courier New" w:hAnsi="Courier New"/>
          <w:sz w:val="20"/>
        </w:rPr>
        <w:t>-jar GenomeAnalysisTK.jar \</w:t>
      </w:r>
    </w:p>
    <w:p w14:paraId="0B75087B"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-R resources/</w:t>
      </w:r>
      <w:r w:rsidR="00823607" w:rsidRPr="000D4453">
        <w:rPr>
          <w:rFonts w:ascii="Courier New" w:hAnsi="Courier New"/>
          <w:sz w:val="20"/>
        </w:rPr>
        <w:t>hg19</w:t>
      </w:r>
      <w:r w:rsidRPr="000D4453">
        <w:rPr>
          <w:rFonts w:ascii="Courier New" w:hAnsi="Courier New"/>
          <w:sz w:val="20"/>
        </w:rPr>
        <w:t>.fasta \</w:t>
      </w:r>
    </w:p>
    <w:p w14:paraId="23D30F08"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-T UnifiedGenotyper \</w:t>
      </w:r>
    </w:p>
    <w:p w14:paraId="72F47028" w14:textId="53474A74" w:rsidR="00612C64" w:rsidRPr="00551358" w:rsidDel="004C6A73" w:rsidRDefault="00371C65" w:rsidP="00612C64">
      <w:pPr>
        <w:pStyle w:val="NoSpacing"/>
        <w:rPr>
          <w:del w:id="88" w:author="anuj" w:date="2013-04-04T12:10:00Z"/>
          <w:rFonts w:ascii="Courier New" w:hAnsi="Courier New"/>
          <w:sz w:val="20"/>
        </w:rPr>
      </w:pPr>
      <w:del w:id="89" w:author="anuj" w:date="2013-04-04T12:10:00Z">
        <w:r w:rsidRPr="00551358" w:rsidDel="004C6A73">
          <w:rPr>
            <w:rFonts w:ascii="Courier New" w:hAnsi="Courier New"/>
            <w:sz w:val="20"/>
          </w:rPr>
          <w:delText xml:space="preserve">   </w:delText>
        </w:r>
        <w:r w:rsidRPr="00551358" w:rsidDel="004C6A73">
          <w:rPr>
            <w:rFonts w:ascii="Courier New" w:hAnsi="Courier New" w:cs="Courier New"/>
            <w:sz w:val="20"/>
            <w:szCs w:val="20"/>
          </w:rPr>
          <w:delText>-nt</w:delText>
        </w:r>
        <w:r w:rsidR="00612C64" w:rsidRPr="00551358" w:rsidDel="004C6A73">
          <w:rPr>
            <w:rFonts w:ascii="Courier New" w:hAnsi="Courier New" w:cs="Courier New"/>
            <w:sz w:val="20"/>
            <w:szCs w:val="20"/>
          </w:rPr>
          <w:delText xml:space="preserve"> </w:delText>
        </w:r>
        <w:r w:rsidR="00791787" w:rsidDel="004C6A73">
          <w:rPr>
            <w:rFonts w:ascii="Courier New" w:hAnsi="Courier New" w:cs="Courier New"/>
            <w:sz w:val="20"/>
            <w:szCs w:val="20"/>
          </w:rPr>
          <w:delText>8</w:delText>
        </w:r>
        <w:r w:rsidR="002A62B6" w:rsidDel="004C6A73">
          <w:rPr>
            <w:rFonts w:ascii="Courier New" w:hAnsi="Courier New" w:cs="Courier New"/>
            <w:sz w:val="20"/>
            <w:szCs w:val="20"/>
          </w:rPr>
          <w:delText xml:space="preserve"> \</w:delText>
        </w:r>
      </w:del>
    </w:p>
    <w:p w14:paraId="0B67D3BC" w14:textId="5B5276E8" w:rsidR="007E1B7C" w:rsidRPr="000D4453" w:rsidRDefault="00551358" w:rsidP="004071E2">
      <w:pPr>
        <w:pStyle w:val="NoSpacing"/>
        <w:rPr>
          <w:rFonts w:ascii="Courier New" w:hAnsi="Courier New"/>
          <w:sz w:val="20"/>
        </w:rPr>
      </w:pPr>
      <w:r>
        <w:rPr>
          <w:rFonts w:ascii="Courier New" w:hAnsi="Courier New"/>
          <w:sz w:val="20"/>
        </w:rPr>
        <w:t xml:space="preserve">   </w:t>
      </w:r>
      <w:r w:rsidR="007E1B7C" w:rsidRPr="000D4453">
        <w:rPr>
          <w:rFonts w:ascii="Courier New" w:hAnsi="Courier New"/>
          <w:sz w:val="20"/>
        </w:rPr>
        <w:t xml:space="preserve">-I </w:t>
      </w:r>
      <w:r w:rsidR="003D7F5A">
        <w:rPr>
          <w:rFonts w:ascii="Courier New" w:hAnsi="Courier New" w:cs="Courier New"/>
          <w:sz w:val="20"/>
          <w:szCs w:val="20"/>
        </w:rPr>
        <w:t>&lt;</w:t>
      </w:r>
      <w:r w:rsidR="005112AB" w:rsidRPr="000D4453">
        <w:rPr>
          <w:rFonts w:ascii="Courier New" w:hAnsi="Courier New"/>
          <w:sz w:val="20"/>
        </w:rPr>
        <w:t>realigned_BQSR.bam</w:t>
      </w:r>
      <w:r w:rsidR="003D7F5A">
        <w:rPr>
          <w:rFonts w:ascii="Courier New" w:hAnsi="Courier New" w:cs="Courier New"/>
          <w:sz w:val="20"/>
          <w:szCs w:val="20"/>
        </w:rPr>
        <w:t>&gt;</w:t>
      </w:r>
      <w:r w:rsidR="005112AB" w:rsidRPr="000D4453">
        <w:rPr>
          <w:rFonts w:ascii="Courier New" w:hAnsi="Courier New"/>
          <w:sz w:val="20"/>
        </w:rPr>
        <w:t xml:space="preserve"> </w:t>
      </w:r>
      <w:r w:rsidR="007E1B7C" w:rsidRPr="000D4453">
        <w:rPr>
          <w:rFonts w:ascii="Courier New" w:hAnsi="Courier New"/>
          <w:sz w:val="20"/>
        </w:rPr>
        <w:t>\</w:t>
      </w:r>
    </w:p>
    <w:p w14:paraId="2F5D2DC3" w14:textId="77777777" w:rsidR="003D7F5A" w:rsidRPr="003D7F5A" w:rsidRDefault="003D7F5A" w:rsidP="004071E2">
      <w:pPr>
        <w:pStyle w:val="NoSpacing"/>
        <w:rPr>
          <w:rFonts w:ascii="Courier New" w:hAnsi="Courier New" w:cs="Courier New"/>
          <w:sz w:val="20"/>
          <w:szCs w:val="20"/>
        </w:rPr>
      </w:pPr>
      <w:r>
        <w:rPr>
          <w:rFonts w:ascii="Courier New" w:hAnsi="Courier New" w:cs="Courier New"/>
          <w:sz w:val="20"/>
          <w:szCs w:val="20"/>
        </w:rPr>
        <w:t xml:space="preserve">   </w:t>
      </w:r>
      <w:r w:rsidRPr="003D7F5A">
        <w:rPr>
          <w:rFonts w:ascii="Courier New" w:hAnsi="Courier New" w:cs="Courier New"/>
          <w:sz w:val="20"/>
          <w:szCs w:val="20"/>
        </w:rPr>
        <w:t>-glm BOTH \</w:t>
      </w:r>
    </w:p>
    <w:p w14:paraId="293287E6" w14:textId="63FD13D6" w:rsidR="007E1B7C" w:rsidRPr="000D4453" w:rsidRDefault="007E1B7C" w:rsidP="004071E2">
      <w:pPr>
        <w:pStyle w:val="NoSpacing"/>
        <w:rPr>
          <w:rFonts w:ascii="Courier New" w:hAnsi="Courier New"/>
          <w:sz w:val="20"/>
        </w:rPr>
      </w:pPr>
      <w:r w:rsidRPr="000D4453">
        <w:rPr>
          <w:rFonts w:ascii="Courier New" w:hAnsi="Courier New"/>
          <w:sz w:val="20"/>
        </w:rPr>
        <w:t xml:space="preserve">   --dbsnp </w:t>
      </w:r>
      <w:r w:rsidR="00795E88" w:rsidRPr="00226B61">
        <w:rPr>
          <w:rFonts w:ascii="Courier New" w:hAnsi="Courier New"/>
          <w:sz w:val="20"/>
        </w:rPr>
        <w:t>/</w:t>
      </w:r>
      <w:r w:rsidR="00795E88" w:rsidRPr="00226B61">
        <w:rPr>
          <w:rFonts w:ascii="Courier New" w:hAnsi="Courier New" w:cs="Courier New"/>
          <w:sz w:val="20"/>
          <w:szCs w:val="20"/>
        </w:rPr>
        <w:t>pathTo/</w:t>
      </w:r>
      <w:r w:rsidR="000C7CD5" w:rsidRPr="00C33B60">
        <w:rPr>
          <w:rFonts w:ascii="Courier New" w:eastAsia="Times New Roman" w:hAnsi="Courier New" w:cs="Courier New"/>
          <w:sz w:val="20"/>
          <w:szCs w:val="20"/>
        </w:rPr>
        <w:t>dbsnp_13</w:t>
      </w:r>
      <w:r w:rsidR="000C7CD5">
        <w:rPr>
          <w:rFonts w:ascii="Courier New" w:eastAsia="Times New Roman" w:hAnsi="Courier New" w:cs="Courier New"/>
          <w:sz w:val="20"/>
          <w:szCs w:val="20"/>
        </w:rPr>
        <w:t>7</w:t>
      </w:r>
      <w:r w:rsidR="000C7CD5" w:rsidRPr="00C33B60">
        <w:rPr>
          <w:rFonts w:ascii="Courier New" w:eastAsia="Times New Roman" w:hAnsi="Courier New" w:cs="Courier New"/>
          <w:sz w:val="20"/>
          <w:szCs w:val="20"/>
        </w:rPr>
        <w:t>.hg1</w:t>
      </w:r>
      <w:r w:rsidR="000C7CD5">
        <w:rPr>
          <w:rFonts w:ascii="Courier New" w:eastAsia="Times New Roman" w:hAnsi="Courier New" w:cs="Courier New"/>
          <w:sz w:val="20"/>
          <w:szCs w:val="20"/>
        </w:rPr>
        <w:t>9</w:t>
      </w:r>
      <w:r w:rsidR="000C7CD5" w:rsidRPr="00C33B60">
        <w:rPr>
          <w:rFonts w:ascii="Courier New" w:eastAsia="Times New Roman" w:hAnsi="Courier New" w:cs="Courier New"/>
          <w:sz w:val="20"/>
          <w:szCs w:val="20"/>
        </w:rPr>
        <w:t>.vcf</w:t>
      </w:r>
      <w:r w:rsidRPr="000D4453">
        <w:rPr>
          <w:rFonts w:ascii="Courier New" w:hAnsi="Courier New"/>
          <w:sz w:val="20"/>
        </w:rPr>
        <w:t xml:space="preserve"> \</w:t>
      </w:r>
    </w:p>
    <w:p w14:paraId="129449AA" w14:textId="7E2388C3" w:rsidR="007E1B7C" w:rsidRPr="000D4453" w:rsidRDefault="007E1B7C" w:rsidP="004071E2">
      <w:pPr>
        <w:pStyle w:val="NoSpacing"/>
        <w:rPr>
          <w:rFonts w:ascii="Courier New" w:hAnsi="Courier New"/>
          <w:sz w:val="20"/>
        </w:rPr>
      </w:pPr>
      <w:r w:rsidRPr="000D4453">
        <w:rPr>
          <w:rFonts w:ascii="Courier New" w:hAnsi="Courier New"/>
          <w:sz w:val="20"/>
        </w:rPr>
        <w:t xml:space="preserve">   -o </w:t>
      </w:r>
      <w:r w:rsidR="009D26AB">
        <w:rPr>
          <w:rFonts w:ascii="Courier New" w:hAnsi="Courier New" w:cs="Courier New"/>
          <w:sz w:val="20"/>
          <w:szCs w:val="20"/>
        </w:rPr>
        <w:t>variants</w:t>
      </w:r>
      <w:r w:rsidRPr="000D4453">
        <w:rPr>
          <w:rFonts w:ascii="Courier New" w:hAnsi="Courier New"/>
          <w:sz w:val="20"/>
        </w:rPr>
        <w:t>.raw.vcf \</w:t>
      </w:r>
    </w:p>
    <w:p w14:paraId="5DDAC0B1" w14:textId="2D13F8A7" w:rsidR="007E1B7C" w:rsidRPr="000D4453" w:rsidRDefault="007E1B7C" w:rsidP="004071E2">
      <w:pPr>
        <w:pStyle w:val="NoSpacing"/>
        <w:rPr>
          <w:rFonts w:ascii="Courier New" w:hAnsi="Courier New"/>
          <w:sz w:val="20"/>
        </w:rPr>
      </w:pPr>
      <w:r w:rsidRPr="000D4453">
        <w:rPr>
          <w:rFonts w:ascii="Courier New" w:hAnsi="Courier New"/>
          <w:sz w:val="20"/>
        </w:rPr>
        <w:t xml:space="preserve">   -stand_call_conf 50.0 \</w:t>
      </w:r>
    </w:p>
    <w:p w14:paraId="2C1F4083"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-stand_emit_conf 10.0 \</w:t>
      </w:r>
    </w:p>
    <w:p w14:paraId="45FA9EE2" w14:textId="7236EF5D" w:rsidR="007E1B7C" w:rsidRPr="000D4453" w:rsidRDefault="007E1B7C" w:rsidP="004071E2">
      <w:pPr>
        <w:pStyle w:val="NoSpacing"/>
        <w:rPr>
          <w:rFonts w:ascii="Courier New" w:hAnsi="Courier New"/>
          <w:sz w:val="20"/>
        </w:rPr>
      </w:pPr>
      <w:r w:rsidRPr="000D4453">
        <w:rPr>
          <w:rFonts w:ascii="Courier New" w:hAnsi="Courier New"/>
          <w:sz w:val="20"/>
        </w:rPr>
        <w:t xml:space="preserve">   -dcov</w:t>
      </w:r>
      <w:r w:rsidR="009E0C38">
        <w:rPr>
          <w:rFonts w:ascii="Courier New" w:hAnsi="Courier New"/>
          <w:sz w:val="20"/>
        </w:rPr>
        <w:t xml:space="preserve"> 200</w:t>
      </w:r>
      <w:r w:rsidRPr="000D4453">
        <w:rPr>
          <w:rFonts w:ascii="Courier New" w:hAnsi="Courier New"/>
          <w:sz w:val="20"/>
        </w:rPr>
        <w:t xml:space="preserve">  \</w:t>
      </w:r>
    </w:p>
    <w:p w14:paraId="3AAE0DE8" w14:textId="00D96A3B" w:rsidR="007E1B7C" w:rsidRPr="00423A1A" w:rsidRDefault="007E1B7C" w:rsidP="004071E2">
      <w:pPr>
        <w:pStyle w:val="NoSpacing"/>
        <w:rPr>
          <w:rFonts w:ascii="Courier New" w:hAnsi="Courier New"/>
          <w:b/>
          <w:color w:val="000000" w:themeColor="text1"/>
          <w:sz w:val="20"/>
        </w:rPr>
      </w:pPr>
      <w:r w:rsidRPr="00423A1A">
        <w:rPr>
          <w:rFonts w:ascii="Courier New" w:hAnsi="Courier New"/>
          <w:b/>
          <w:color w:val="000000" w:themeColor="text1"/>
          <w:sz w:val="20"/>
        </w:rPr>
        <w:t xml:space="preserve">   -L </w:t>
      </w:r>
      <w:r w:rsidR="003D7F5A" w:rsidRPr="00423A1A">
        <w:rPr>
          <w:rFonts w:ascii="Courier New" w:hAnsi="Courier New" w:cs="Courier New"/>
          <w:b/>
          <w:color w:val="000000" w:themeColor="text1"/>
          <w:sz w:val="20"/>
          <w:szCs w:val="20"/>
        </w:rPr>
        <w:t>&lt;</w:t>
      </w:r>
      <w:r w:rsidRPr="00423A1A">
        <w:rPr>
          <w:rFonts w:ascii="Courier New" w:hAnsi="Courier New"/>
          <w:b/>
          <w:color w:val="000000" w:themeColor="text1"/>
          <w:sz w:val="20"/>
        </w:rPr>
        <w:t>targets.</w:t>
      </w:r>
      <w:r w:rsidR="009E0C38">
        <w:rPr>
          <w:rFonts w:ascii="Courier New" w:hAnsi="Courier New"/>
          <w:b/>
          <w:color w:val="000000" w:themeColor="text1"/>
          <w:sz w:val="20"/>
        </w:rPr>
        <w:t>bed</w:t>
      </w:r>
      <w:r w:rsidR="003D7F5A" w:rsidRPr="00423A1A">
        <w:rPr>
          <w:rFonts w:ascii="Courier New" w:hAnsi="Courier New" w:cs="Courier New"/>
          <w:b/>
          <w:color w:val="000000" w:themeColor="text1"/>
          <w:sz w:val="20"/>
          <w:szCs w:val="20"/>
        </w:rPr>
        <w:t>&gt;</w:t>
      </w:r>
    </w:p>
    <w:p w14:paraId="425853E6" w14:textId="77777777" w:rsidR="007E1B7C" w:rsidRPr="000D4453" w:rsidRDefault="007E1B7C" w:rsidP="004071E2">
      <w:pPr>
        <w:pStyle w:val="NoSpacing"/>
        <w:rPr>
          <w:rFonts w:ascii="Courier New" w:hAnsi="Courier New"/>
          <w:sz w:val="20"/>
        </w:rPr>
      </w:pPr>
      <w:r w:rsidRPr="000D4453">
        <w:rPr>
          <w:rFonts w:ascii="Courier New" w:hAnsi="Courier New"/>
          <w:sz w:val="20"/>
        </w:rPr>
        <w:t xml:space="preserve"> </w:t>
      </w:r>
    </w:p>
    <w:p w14:paraId="5197777E" w14:textId="77777777" w:rsidR="00834880" w:rsidRPr="00935927" w:rsidRDefault="00834880" w:rsidP="00551358">
      <w:pPr>
        <w:pStyle w:val="NoSpacing"/>
        <w:keepNext/>
        <w:rPr>
          <w:rFonts w:ascii="Times New Roman" w:hAnsi="Times New Roman" w:cs="Times New Roman"/>
          <w:b/>
          <w:sz w:val="24"/>
          <w:szCs w:val="24"/>
        </w:rPr>
      </w:pPr>
      <w:r w:rsidRPr="00935927">
        <w:rPr>
          <w:rFonts w:ascii="Times New Roman" w:hAnsi="Times New Roman" w:cs="Times New Roman"/>
          <w:b/>
          <w:sz w:val="24"/>
          <w:szCs w:val="24"/>
        </w:rPr>
        <w:t>Input:</w:t>
      </w:r>
    </w:p>
    <w:p w14:paraId="3AD00DEA" w14:textId="77777777" w:rsidR="00834880" w:rsidRDefault="00834880" w:rsidP="00551358">
      <w:pPr>
        <w:pStyle w:val="NoSpacing"/>
        <w:keepNext/>
        <w:rPr>
          <w:rFonts w:ascii="Courier New" w:hAnsi="Courier New" w:cs="Courier New"/>
          <w:b/>
          <w:sz w:val="20"/>
          <w:szCs w:val="20"/>
        </w:rPr>
      </w:pPr>
    </w:p>
    <w:p w14:paraId="5AB2AE7C" w14:textId="77777777" w:rsidR="00834880" w:rsidRDefault="00834880" w:rsidP="00551358">
      <w:pPr>
        <w:pStyle w:val="ListParagraph"/>
        <w:keepNext/>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Pr="006737C3">
        <w:rPr>
          <w:rFonts w:ascii="Times New Roman" w:hAnsi="Times New Roman" w:cs="Times New Roman"/>
          <w:sz w:val="24"/>
          <w:szCs w:val="24"/>
        </w:rPr>
        <w:t xml:space="preserve">realigned.fixed_BQSR.bam </w:t>
      </w:r>
      <w:r>
        <w:rPr>
          <w:rFonts w:ascii="Times New Roman" w:hAnsi="Times New Roman" w:cs="Times New Roman"/>
          <w:sz w:val="24"/>
          <w:szCs w:val="24"/>
        </w:rPr>
        <w:t>(here) [required]</w:t>
      </w:r>
    </w:p>
    <w:p w14:paraId="13DCBB25" w14:textId="77777777" w:rsidR="00834880" w:rsidRPr="00120E86" w:rsidRDefault="00834880"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78FB01E6" w14:textId="77777777" w:rsidR="00937DB2" w:rsidRDefault="00937DB2" w:rsidP="000D4453">
      <w:pPr>
        <w:keepNext/>
        <w:rPr>
          <w:rFonts w:ascii="Times New Roman" w:hAnsi="Times New Roman" w:cs="Times New Roman"/>
          <w:b/>
          <w:sz w:val="24"/>
          <w:szCs w:val="24"/>
        </w:rPr>
      </w:pPr>
    </w:p>
    <w:p w14:paraId="160423BB" w14:textId="77777777" w:rsidR="00834880" w:rsidRPr="00962FA2" w:rsidRDefault="00935927" w:rsidP="000D4453">
      <w:pPr>
        <w:keepNext/>
        <w:rPr>
          <w:rFonts w:ascii="Times New Roman" w:hAnsi="Times New Roman" w:cs="Times New Roman"/>
          <w:b/>
          <w:sz w:val="24"/>
          <w:szCs w:val="24"/>
        </w:rPr>
      </w:pPr>
      <w:r w:rsidRPr="00962FA2">
        <w:rPr>
          <w:rFonts w:ascii="Times New Roman" w:hAnsi="Times New Roman" w:cs="Times New Roman"/>
          <w:b/>
          <w:sz w:val="24"/>
          <w:szCs w:val="24"/>
        </w:rPr>
        <w:t>Output:</w:t>
      </w:r>
    </w:p>
    <w:p w14:paraId="37DB73A2" w14:textId="7B975DB8" w:rsidR="00935927" w:rsidRDefault="00935927" w:rsidP="003A610A">
      <w:pPr>
        <w:pStyle w:val="ListParagraph"/>
        <w:keepNext/>
        <w:numPr>
          <w:ilvl w:val="0"/>
          <w:numId w:val="26"/>
        </w:numPr>
        <w:rPr>
          <w:rFonts w:ascii="Times New Roman" w:hAnsi="Times New Roman" w:cs="Times New Roman"/>
          <w:sz w:val="24"/>
          <w:szCs w:val="24"/>
        </w:rPr>
      </w:pPr>
      <w:r w:rsidRPr="00F50878">
        <w:rPr>
          <w:rFonts w:ascii="Times New Roman" w:hAnsi="Times New Roman" w:cs="Times New Roman"/>
          <w:sz w:val="24"/>
          <w:szCs w:val="24"/>
        </w:rPr>
        <w:t xml:space="preserve">SNP </w:t>
      </w:r>
      <w:r w:rsidR="003D7F5A">
        <w:rPr>
          <w:rFonts w:ascii="Times New Roman" w:hAnsi="Times New Roman" w:cs="Times New Roman"/>
          <w:sz w:val="24"/>
          <w:szCs w:val="24"/>
        </w:rPr>
        <w:t>and indel</w:t>
      </w:r>
      <w:r w:rsidRPr="00F50878">
        <w:rPr>
          <w:rFonts w:ascii="Times New Roman" w:hAnsi="Times New Roman" w:cs="Times New Roman"/>
          <w:sz w:val="24"/>
          <w:szCs w:val="24"/>
        </w:rPr>
        <w:t xml:space="preserve"> calls in variant call format</w:t>
      </w:r>
      <w:r w:rsidR="00424172">
        <w:rPr>
          <w:rFonts w:ascii="Times New Roman" w:hAnsi="Times New Roman" w:cs="Times New Roman"/>
          <w:sz w:val="24"/>
          <w:szCs w:val="24"/>
        </w:rPr>
        <w:t>; provide name</w:t>
      </w:r>
      <w:r w:rsidR="00FC1707">
        <w:rPr>
          <w:rFonts w:ascii="Times New Roman" w:hAnsi="Times New Roman" w:cs="Times New Roman"/>
          <w:sz w:val="24"/>
          <w:szCs w:val="24"/>
        </w:rPr>
        <w:t xml:space="preserve"> </w:t>
      </w:r>
      <w:r w:rsidR="00FC1707" w:rsidRPr="00551358">
        <w:rPr>
          <w:rFonts w:ascii="Times New Roman" w:hAnsi="Times New Roman" w:cs="Times New Roman"/>
          <w:sz w:val="24"/>
          <w:szCs w:val="24"/>
        </w:rPr>
        <w:t>(</w:t>
      </w:r>
      <w:r w:rsidR="003A610A" w:rsidRPr="003A610A">
        <w:rPr>
          <w:rFonts w:ascii="Times New Roman" w:hAnsi="Times New Roman" w:cs="Times New Roman"/>
          <w:sz w:val="24"/>
          <w:szCs w:val="24"/>
        </w:rPr>
        <w:t xml:space="preserve">variants.raw.vcf </w:t>
      </w:r>
      <w:r w:rsidR="00FC1707" w:rsidRPr="00551358">
        <w:rPr>
          <w:rFonts w:ascii="Times New Roman" w:hAnsi="Times New Roman" w:cs="Times New Roman"/>
          <w:sz w:val="24"/>
          <w:szCs w:val="24"/>
        </w:rPr>
        <w:t>here)</w:t>
      </w:r>
    </w:p>
    <w:p w14:paraId="78EFD841" w14:textId="1DFB9315" w:rsidR="00FC1707" w:rsidRPr="00F50878" w:rsidRDefault="00FC1707" w:rsidP="003A610A">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VCF index file </w:t>
      </w:r>
      <w:r w:rsidRPr="00551358">
        <w:rPr>
          <w:rFonts w:ascii="Times New Roman" w:hAnsi="Times New Roman" w:cs="Times New Roman"/>
          <w:sz w:val="24"/>
          <w:szCs w:val="24"/>
        </w:rPr>
        <w:t>(</w:t>
      </w:r>
      <w:r w:rsidR="003A610A" w:rsidRPr="003A610A">
        <w:rPr>
          <w:rFonts w:ascii="Times New Roman" w:hAnsi="Times New Roman" w:cs="Times New Roman"/>
          <w:sz w:val="24"/>
          <w:szCs w:val="24"/>
        </w:rPr>
        <w:t>variants.raw.vcf</w:t>
      </w:r>
      <w:r w:rsidRPr="00551358">
        <w:rPr>
          <w:rFonts w:ascii="Times New Roman" w:hAnsi="Times New Roman" w:cs="Times New Roman"/>
          <w:sz w:val="24"/>
          <w:szCs w:val="24"/>
        </w:rPr>
        <w:t>.idx here)</w:t>
      </w:r>
      <w:r w:rsidRPr="000847B9">
        <w:rPr>
          <w:rFonts w:ascii="Times New Roman" w:hAnsi="Times New Roman" w:cs="Times New Roman"/>
          <w:b/>
          <w:color w:val="C00000"/>
          <w:sz w:val="24"/>
          <w:szCs w:val="24"/>
        </w:rPr>
        <w:t xml:space="preserve"> </w:t>
      </w:r>
      <w:r w:rsidR="00FF4974">
        <w:rPr>
          <w:rFonts w:ascii="Times New Roman" w:hAnsi="Times New Roman" w:cs="Times New Roman"/>
          <w:b/>
          <w:color w:val="C00000"/>
          <w:sz w:val="24"/>
          <w:szCs w:val="24"/>
        </w:rPr>
        <w:t xml:space="preserve"> </w:t>
      </w:r>
    </w:p>
    <w:p w14:paraId="7DA4EE5E" w14:textId="58335B25" w:rsidR="00834880" w:rsidRPr="00CC7207" w:rsidRDefault="00935927" w:rsidP="00CC7207">
      <w:pPr>
        <w:rPr>
          <w:rFonts w:ascii="Times New Roman" w:hAnsi="Times New Roman" w:cs="Times New Roman"/>
          <w:b/>
          <w:sz w:val="24"/>
          <w:szCs w:val="24"/>
        </w:rPr>
      </w:pPr>
      <w:r w:rsidRPr="00962FA2">
        <w:rPr>
          <w:rFonts w:ascii="Times New Roman" w:hAnsi="Times New Roman" w:cs="Times New Roman"/>
          <w:b/>
          <w:sz w:val="24"/>
          <w:szCs w:val="24"/>
        </w:rPr>
        <w:t>Parameter description:</w:t>
      </w:r>
    </w:p>
    <w:p w14:paraId="242BDEDA" w14:textId="77777777" w:rsidR="003F3437" w:rsidRDefault="009D26AB" w:rsidP="003F3437">
      <w:pPr>
        <w:rPr>
          <w:rFonts w:ascii="Times New Roman" w:hAnsi="Times New Roman" w:cs="Times New Roman"/>
          <w:sz w:val="24"/>
          <w:szCs w:val="24"/>
        </w:rPr>
      </w:pPr>
      <w:r w:rsidRPr="009D26AB">
        <w:rPr>
          <w:rFonts w:ascii="Times New Roman" w:hAnsi="Times New Roman" w:cs="Times New Roman"/>
          <w:sz w:val="24"/>
          <w:szCs w:val="24"/>
        </w:rPr>
        <w:t>-stand_call_conf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called</w:t>
      </w:r>
      <w:r>
        <w:rPr>
          <w:rFonts w:ascii="Times New Roman" w:hAnsi="Times New Roman" w:cs="Times New Roman"/>
          <w:sz w:val="24"/>
          <w:szCs w:val="24"/>
        </w:rPr>
        <w:t xml:space="preserve">. </w:t>
      </w:r>
    </w:p>
    <w:p w14:paraId="42111E26" w14:textId="437CF7F3" w:rsidR="009D26AB" w:rsidRDefault="009D26AB" w:rsidP="003F3437">
      <w:pPr>
        <w:rPr>
          <w:rFonts w:ascii="Times New Roman" w:hAnsi="Times New Roman" w:cs="Times New Roman"/>
          <w:sz w:val="24"/>
          <w:szCs w:val="24"/>
        </w:rPr>
      </w:pPr>
      <w:r w:rsidRPr="009D26AB">
        <w:rPr>
          <w:rFonts w:ascii="Times New Roman" w:hAnsi="Times New Roman" w:cs="Times New Roman"/>
          <w:sz w:val="24"/>
          <w:szCs w:val="24"/>
        </w:rPr>
        <w:t>-stand_emit_conf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emitted (and filtered with LowQual if less than the calling threshold)</w:t>
      </w:r>
      <w:r>
        <w:rPr>
          <w:rFonts w:ascii="Times New Roman" w:hAnsi="Times New Roman" w:cs="Times New Roman"/>
          <w:sz w:val="24"/>
          <w:szCs w:val="24"/>
        </w:rPr>
        <w:t xml:space="preserve">. </w:t>
      </w:r>
      <w:r w:rsidRPr="009D26AB">
        <w:rPr>
          <w:rFonts w:ascii="Times New Roman" w:hAnsi="Times New Roman" w:cs="Times New Roman"/>
          <w:sz w:val="24"/>
          <w:szCs w:val="24"/>
        </w:rPr>
        <w:t xml:space="preserve">This argument allows </w:t>
      </w:r>
      <w:r w:rsidR="00DC780E">
        <w:rPr>
          <w:rFonts w:ascii="Times New Roman" w:hAnsi="Times New Roman" w:cs="Times New Roman"/>
          <w:sz w:val="24"/>
          <w:szCs w:val="24"/>
        </w:rPr>
        <w:t>one</w:t>
      </w:r>
      <w:r w:rsidRPr="009D26AB">
        <w:rPr>
          <w:rFonts w:ascii="Times New Roman" w:hAnsi="Times New Roman" w:cs="Times New Roman"/>
          <w:sz w:val="24"/>
          <w:szCs w:val="24"/>
        </w:rPr>
        <w:t xml:space="preserve"> to emit low quality calls as filtered records.</w:t>
      </w:r>
    </w:p>
    <w:p w14:paraId="26CDDAE9" w14:textId="77777777" w:rsidR="00DB74E9" w:rsidRDefault="00DB74E9" w:rsidP="003F3437">
      <w:pPr>
        <w:rPr>
          <w:rFonts w:ascii="Times New Roman" w:hAnsi="Times New Roman" w:cs="Times New Roman"/>
          <w:b/>
          <w:sz w:val="24"/>
          <w:szCs w:val="24"/>
        </w:rPr>
      </w:pPr>
    </w:p>
    <w:p w14:paraId="755B3B67" w14:textId="77777777" w:rsidR="00DC780E" w:rsidRDefault="00DC780E" w:rsidP="003F3437">
      <w:pPr>
        <w:rPr>
          <w:rFonts w:ascii="Times New Roman" w:hAnsi="Times New Roman" w:cs="Times New Roman"/>
          <w:b/>
          <w:sz w:val="24"/>
          <w:szCs w:val="24"/>
        </w:rPr>
      </w:pPr>
    </w:p>
    <w:p w14:paraId="4802E284" w14:textId="77777777" w:rsidR="00DC780E" w:rsidRDefault="00DC780E" w:rsidP="003F3437">
      <w:pPr>
        <w:rPr>
          <w:rFonts w:ascii="Times New Roman" w:hAnsi="Times New Roman" w:cs="Times New Roman"/>
          <w:b/>
          <w:sz w:val="24"/>
          <w:szCs w:val="24"/>
        </w:rPr>
      </w:pPr>
    </w:p>
    <w:p w14:paraId="2AA558E2" w14:textId="77777777" w:rsidR="003F3437" w:rsidRPr="000E2EB6" w:rsidRDefault="003F3437" w:rsidP="003F3437">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sidR="00962FA2">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244FACA5" w14:textId="77777777" w:rsidR="004071E2" w:rsidRPr="003F0B06" w:rsidRDefault="004071E2" w:rsidP="003F0B06">
      <w:pPr>
        <w:spacing w:before="150" w:after="150" w:line="336" w:lineRule="auto"/>
        <w:rPr>
          <w:rFonts w:ascii="Times New Roman" w:eastAsia="Times New Roman" w:hAnsi="Times New Roman" w:cs="Times New Roman"/>
          <w:color w:val="333333"/>
          <w:sz w:val="24"/>
          <w:szCs w:val="24"/>
          <w:lang w:val="en"/>
        </w:rPr>
      </w:pPr>
      <w:r w:rsidRPr="003F0B06">
        <w:rPr>
          <w:rFonts w:ascii="Times New Roman" w:eastAsia="Times New Roman" w:hAnsi="Times New Roman" w:cs="Times New Roman"/>
          <w:color w:val="333333"/>
          <w:sz w:val="24"/>
          <w:szCs w:val="24"/>
          <w:lang w:val="en"/>
        </w:rPr>
        <w:t xml:space="preserve">These tools do NOT require known sites, but if SNPs are provided with the </w:t>
      </w:r>
      <w:r w:rsidRPr="003F0B06">
        <w:rPr>
          <w:rFonts w:ascii="Times New Roman" w:eastAsia="Times New Roman" w:hAnsi="Times New Roman" w:cs="Times New Roman"/>
          <w:color w:val="DD1144"/>
          <w:sz w:val="24"/>
          <w:szCs w:val="24"/>
          <w:bdr w:val="single" w:sz="6" w:space="2" w:color="E1E1E8" w:frame="1"/>
          <w:shd w:val="clear" w:color="auto" w:fill="F7F7F9"/>
          <w:lang w:val="en"/>
        </w:rPr>
        <w:t>-dbsnp</w:t>
      </w:r>
      <w:r w:rsidRPr="003F0B06">
        <w:rPr>
          <w:rFonts w:ascii="Times New Roman" w:eastAsia="Times New Roman" w:hAnsi="Times New Roman" w:cs="Times New Roman"/>
          <w:color w:val="333333"/>
          <w:sz w:val="24"/>
          <w:szCs w:val="24"/>
          <w:lang w:val="en"/>
        </w:rPr>
        <w:t xml:space="preserve"> argument they will use them for variant annotation. We use this file:</w:t>
      </w:r>
    </w:p>
    <w:p w14:paraId="32FF6AE9" w14:textId="2FCD1348" w:rsidR="003F3437" w:rsidRPr="009E0C38" w:rsidRDefault="004071E2" w:rsidP="00680C93">
      <w:pPr>
        <w:numPr>
          <w:ilvl w:val="0"/>
          <w:numId w:val="26"/>
        </w:numPr>
        <w:spacing w:before="75" w:after="75" w:line="270" w:lineRule="atLeast"/>
        <w:rPr>
          <w:rFonts w:ascii="Times New Roman" w:hAnsi="Times New Roman" w:cs="Times New Roman"/>
          <w:color w:val="333333"/>
          <w:sz w:val="24"/>
          <w:szCs w:val="24"/>
          <w:lang w:val="en"/>
        </w:rPr>
      </w:pPr>
      <w:r w:rsidRPr="00076AFA">
        <w:rPr>
          <w:rFonts w:ascii="Times New Roman" w:eastAsia="Times New Roman" w:hAnsi="Times New Roman" w:cs="Times New Roman"/>
          <w:color w:val="333333"/>
          <w:sz w:val="24"/>
          <w:szCs w:val="24"/>
          <w:lang w:val="en"/>
        </w:rPr>
        <w:t>The most recent dbSNP release (build ID &gt; 132)</w:t>
      </w:r>
      <w:r w:rsidR="00937DB2" w:rsidRPr="00076AFA">
        <w:rPr>
          <w:rFonts w:ascii="Times New Roman" w:eastAsia="Times New Roman" w:hAnsi="Times New Roman" w:cs="Times New Roman"/>
          <w:color w:val="333333"/>
          <w:sz w:val="24"/>
          <w:szCs w:val="24"/>
          <w:lang w:val="en"/>
        </w:rPr>
        <w:t xml:space="preserve"> [dbsnp_137.hg19.vcf]</w:t>
      </w:r>
    </w:p>
    <w:p w14:paraId="0BB52A64" w14:textId="01656652" w:rsidR="004071E2" w:rsidRPr="003F0B06" w:rsidRDefault="00CC7207" w:rsidP="000D4453">
      <w:pPr>
        <w:pStyle w:val="HTMLPreformatted"/>
        <w:numPr>
          <w:ilvl w:val="0"/>
          <w:numId w:val="26"/>
        </w:numPr>
        <w:rPr>
          <w:rFonts w:ascii="Times New Roman" w:hAnsi="Times New Roman" w:cs="Times New Roman"/>
          <w:sz w:val="24"/>
          <w:szCs w:val="24"/>
        </w:rPr>
      </w:pPr>
      <w:r>
        <w:rPr>
          <w:rFonts w:ascii="Times New Roman" w:hAnsi="Times New Roman" w:cs="Times New Roman"/>
          <w:color w:val="333333"/>
          <w:sz w:val="24"/>
          <w:szCs w:val="24"/>
          <w:lang w:val="en"/>
        </w:rPr>
        <w:t>Bed</w:t>
      </w:r>
      <w:r w:rsidR="004071E2" w:rsidRPr="003F0B06">
        <w:rPr>
          <w:rFonts w:ascii="Times New Roman" w:hAnsi="Times New Roman" w:cs="Times New Roman"/>
          <w:color w:val="333333"/>
          <w:sz w:val="24"/>
          <w:szCs w:val="24"/>
          <w:lang w:val="en"/>
        </w:rPr>
        <w:t xml:space="preserve"> file for target intervals </w:t>
      </w:r>
      <w:r w:rsidR="004071E2" w:rsidRPr="003F0B06">
        <w:rPr>
          <w:rFonts w:ascii="Times New Roman" w:hAnsi="Times New Roman" w:cs="Times New Roman"/>
          <w:sz w:val="24"/>
          <w:szCs w:val="24"/>
        </w:rPr>
        <w:t>-L target_intervals.bed</w:t>
      </w:r>
      <w:r w:rsidR="00057214">
        <w:rPr>
          <w:rFonts w:ascii="Times New Roman" w:hAnsi="Times New Roman" w:cs="Times New Roman"/>
          <w:sz w:val="24"/>
          <w:szCs w:val="24"/>
        </w:rPr>
        <w:t xml:space="preserve"> (agilent target list)</w:t>
      </w:r>
    </w:p>
    <w:p w14:paraId="4027E537" w14:textId="77777777" w:rsidR="004071E2" w:rsidRDefault="004071E2">
      <w:pPr>
        <w:rPr>
          <w:rFonts w:ascii="Courier New" w:hAnsi="Courier New" w:cs="Courier New"/>
          <w:b/>
          <w:sz w:val="20"/>
          <w:szCs w:val="20"/>
        </w:rPr>
      </w:pPr>
    </w:p>
    <w:p w14:paraId="424A7E68" w14:textId="215F6193" w:rsidR="00C61F91" w:rsidRPr="004573E3" w:rsidRDefault="00423A1A" w:rsidP="00423A1A">
      <w:pPr>
        <w:pStyle w:val="NoSpacing"/>
        <w:rPr>
          <w:rFonts w:ascii="Times New Roman" w:hAnsi="Times New Roman" w:cs="Times New Roman"/>
          <w:color w:val="FF0000"/>
          <w:sz w:val="24"/>
          <w:szCs w:val="24"/>
        </w:rPr>
      </w:pPr>
      <w:r w:rsidRPr="004573E3">
        <w:rPr>
          <w:rFonts w:ascii="Times New Roman" w:hAnsi="Times New Roman" w:cs="Times New Roman"/>
          <w:color w:val="FF0000"/>
          <w:sz w:val="24"/>
          <w:szCs w:val="24"/>
        </w:rPr>
        <w:t xml:space="preserve">Note: </w:t>
      </w:r>
      <w:r>
        <w:rPr>
          <w:rFonts w:ascii="Times New Roman" w:hAnsi="Times New Roman" w:cs="Times New Roman"/>
          <w:color w:val="FF0000"/>
          <w:sz w:val="24"/>
          <w:szCs w:val="24"/>
        </w:rPr>
        <w:t>If present, b</w:t>
      </w:r>
      <w:r w:rsidRPr="004573E3">
        <w:rPr>
          <w:rFonts w:ascii="Times New Roman" w:hAnsi="Times New Roman" w:cs="Times New Roman"/>
          <w:color w:val="FF0000"/>
          <w:sz w:val="24"/>
          <w:szCs w:val="24"/>
        </w:rPr>
        <w:t>ed file must match reference genome used for alignment (eg, it should not contain chr_un or chr_random if using UCSC hg19).</w:t>
      </w:r>
      <w:r w:rsidR="00341F8D">
        <w:rPr>
          <w:rFonts w:ascii="Times New Roman" w:hAnsi="Times New Roman" w:cs="Times New Roman"/>
          <w:color w:val="FF0000"/>
          <w:sz w:val="24"/>
          <w:szCs w:val="24"/>
        </w:rPr>
        <w:t xml:space="preserve"> I</w:t>
      </w:r>
      <w:r w:rsidR="00870FAA">
        <w:rPr>
          <w:rFonts w:ascii="Times New Roman" w:hAnsi="Times New Roman" w:cs="Times New Roman"/>
          <w:color w:val="FF0000"/>
          <w:sz w:val="24"/>
          <w:szCs w:val="24"/>
        </w:rPr>
        <w:t>t</w:t>
      </w:r>
      <w:r w:rsidR="00341F8D">
        <w:rPr>
          <w:rFonts w:ascii="Times New Roman" w:hAnsi="Times New Roman" w:cs="Times New Roman"/>
          <w:color w:val="FF0000"/>
          <w:sz w:val="24"/>
          <w:szCs w:val="24"/>
        </w:rPr>
        <w:t xml:space="preserve"> should end with any of the following extension (</w:t>
      </w:r>
      <w:r w:rsidR="00341F8D" w:rsidRPr="00341F8D">
        <w:rPr>
          <w:rFonts w:ascii="Times New Roman" w:hAnsi="Times New Roman" w:cs="Times New Roman"/>
          <w:color w:val="FF0000"/>
          <w:sz w:val="24"/>
          <w:szCs w:val="24"/>
        </w:rPr>
        <w:t>.bed, .list, .picard, .interval_list, or .intervals</w:t>
      </w:r>
      <w:r w:rsidR="00341F8D">
        <w:rPr>
          <w:rFonts w:ascii="Times New Roman" w:hAnsi="Times New Roman" w:cs="Times New Roman"/>
          <w:color w:val="FF0000"/>
          <w:sz w:val="24"/>
          <w:szCs w:val="24"/>
        </w:rPr>
        <w:t xml:space="preserve">) </w:t>
      </w:r>
      <w:r w:rsidR="00870FAA">
        <w:rPr>
          <w:rFonts w:ascii="Times New Roman" w:hAnsi="Times New Roman" w:cs="Times New Roman"/>
          <w:color w:val="FF0000"/>
          <w:sz w:val="24"/>
          <w:szCs w:val="24"/>
        </w:rPr>
        <w:t>and should be coordinate sorted.</w:t>
      </w:r>
      <w:r w:rsidR="00C062DB">
        <w:rPr>
          <w:rFonts w:ascii="Times New Roman" w:hAnsi="Times New Roman" w:cs="Times New Roman"/>
          <w:color w:val="FF0000"/>
          <w:sz w:val="24"/>
          <w:szCs w:val="24"/>
        </w:rPr>
        <w:t xml:space="preserve"> I prepared a whole exome file from UCSC using refseq annotation; it’s on Data for AL dir on rockhopper [</w:t>
      </w:r>
      <w:r w:rsidR="00C062DB" w:rsidRPr="00C062DB">
        <w:rPr>
          <w:rFonts w:ascii="Times New Roman" w:hAnsi="Times New Roman" w:cs="Times New Roman"/>
          <w:color w:val="FF0000"/>
          <w:sz w:val="24"/>
          <w:szCs w:val="24"/>
        </w:rPr>
        <w:t>whole_genome_refseq_hg19_24_chr_only.bed</w:t>
      </w:r>
      <w:r w:rsidR="00C062DB">
        <w:rPr>
          <w:rFonts w:ascii="Times New Roman" w:hAnsi="Times New Roman" w:cs="Times New Roman"/>
          <w:color w:val="FF0000"/>
          <w:sz w:val="24"/>
          <w:szCs w:val="24"/>
        </w:rPr>
        <w:t>]</w:t>
      </w:r>
      <w:r w:rsidR="0033676C">
        <w:rPr>
          <w:rFonts w:ascii="Times New Roman" w:hAnsi="Times New Roman" w:cs="Times New Roman"/>
          <w:color w:val="FF0000"/>
          <w:sz w:val="24"/>
          <w:szCs w:val="24"/>
        </w:rPr>
        <w:t>; for test dataset use Target.bed in same directory.</w:t>
      </w:r>
    </w:p>
    <w:p w14:paraId="3F5DAB63" w14:textId="77777777" w:rsidR="0094317D" w:rsidRDefault="0094317D" w:rsidP="00CC7207">
      <w:pPr>
        <w:pStyle w:val="NoSpacing"/>
        <w:rPr>
          <w:rFonts w:ascii="Times New Roman" w:hAnsi="Times New Roman" w:cs="Times New Roman"/>
          <w:color w:val="FF0000"/>
          <w:sz w:val="24"/>
          <w:szCs w:val="24"/>
        </w:rPr>
      </w:pPr>
    </w:p>
    <w:p w14:paraId="59FFCE00" w14:textId="081D08D7" w:rsidR="0094317D" w:rsidRDefault="0094317D" w:rsidP="00CC7207">
      <w:pPr>
        <w:pStyle w:val="No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Snippet of target_intervals.bed </w:t>
      </w:r>
      <w:r w:rsidR="00341F8D">
        <w:rPr>
          <w:rFonts w:ascii="Times New Roman" w:hAnsi="Times New Roman" w:cs="Times New Roman"/>
          <w:color w:val="FF0000"/>
          <w:sz w:val="24"/>
          <w:szCs w:val="24"/>
        </w:rPr>
        <w:t xml:space="preserve"> (no header is should like the file in step 3.6)</w:t>
      </w:r>
      <w:r>
        <w:rPr>
          <w:rFonts w:ascii="Times New Roman" w:hAnsi="Times New Roman" w:cs="Times New Roman"/>
          <w:color w:val="FF0000"/>
          <w:sz w:val="24"/>
          <w:szCs w:val="24"/>
        </w:rPr>
        <w:t>:</w:t>
      </w:r>
    </w:p>
    <w:p w14:paraId="4A43CB64" w14:textId="77777777" w:rsidR="0094317D" w:rsidRDefault="0094317D" w:rsidP="00CC7207">
      <w:pPr>
        <w:pStyle w:val="NoSpacing"/>
        <w:rPr>
          <w:rFonts w:ascii="Times New Roman" w:hAnsi="Times New Roman" w:cs="Times New Roman"/>
          <w:color w:val="FF0000"/>
          <w:sz w:val="24"/>
          <w:szCs w:val="24"/>
        </w:rPr>
      </w:pPr>
    </w:p>
    <w:p w14:paraId="6303F052"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69090   70008</w:t>
      </w:r>
    </w:p>
    <w:p w14:paraId="29277293"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566176  566276</w:t>
      </w:r>
    </w:p>
    <w:p w14:paraId="696343BF"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801942  802433</w:t>
      </w:r>
    </w:p>
    <w:p w14:paraId="202AE821"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861307  861407</w:t>
      </w:r>
    </w:p>
    <w:p w14:paraId="2918097D" w14:textId="77777777"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865534  865716</w:t>
      </w:r>
    </w:p>
    <w:p w14:paraId="65BA338D" w14:textId="1A30CF89" w:rsidR="0094317D" w:rsidRPr="0094317D" w:rsidRDefault="0094317D" w:rsidP="0094317D">
      <w:pPr>
        <w:pStyle w:val="NoSpacing"/>
        <w:ind w:left="1440"/>
        <w:rPr>
          <w:rFonts w:ascii="Courier New" w:hAnsi="Courier New" w:cs="Courier New"/>
          <w:sz w:val="20"/>
          <w:szCs w:val="20"/>
        </w:rPr>
      </w:pPr>
      <w:r w:rsidRPr="0094317D">
        <w:rPr>
          <w:rFonts w:ascii="Courier New" w:hAnsi="Courier New" w:cs="Courier New"/>
          <w:sz w:val="20"/>
          <w:szCs w:val="20"/>
        </w:rPr>
        <w:t>chr1    866394  866494</w:t>
      </w:r>
    </w:p>
    <w:p w14:paraId="5591533C" w14:textId="453C8211" w:rsidR="00860798" w:rsidRDefault="00860798" w:rsidP="00452831">
      <w:pPr>
        <w:pStyle w:val="HTMLPreformatted"/>
        <w:rPr>
          <w:rFonts w:ascii="Times New Roman" w:hAnsi="Times New Roman" w:cs="Times New Roman"/>
          <w:b/>
          <w:sz w:val="24"/>
          <w:szCs w:val="24"/>
        </w:rPr>
      </w:pPr>
    </w:p>
    <w:p w14:paraId="06FB8125" w14:textId="77777777" w:rsidR="00DC780E" w:rsidRDefault="00DC780E" w:rsidP="00452831">
      <w:pPr>
        <w:pStyle w:val="HTMLPreformatted"/>
        <w:rPr>
          <w:rFonts w:ascii="Times New Roman" w:hAnsi="Times New Roman" w:cs="Times New Roman"/>
          <w:b/>
          <w:sz w:val="24"/>
          <w:szCs w:val="24"/>
        </w:rPr>
      </w:pPr>
    </w:p>
    <w:p w14:paraId="799616E5" w14:textId="77777777" w:rsidR="00DC780E" w:rsidRDefault="00DC780E" w:rsidP="00452831">
      <w:pPr>
        <w:pStyle w:val="HTMLPreformatted"/>
        <w:rPr>
          <w:rFonts w:ascii="Times New Roman" w:hAnsi="Times New Roman" w:cs="Times New Roman"/>
          <w:b/>
          <w:sz w:val="24"/>
          <w:szCs w:val="24"/>
        </w:rPr>
      </w:pPr>
    </w:p>
    <w:p w14:paraId="4332FFFC" w14:textId="77777777" w:rsidR="005112AB" w:rsidRDefault="005B3F44" w:rsidP="001B57E1">
      <w:pPr>
        <w:pStyle w:val="HTMLPreformatted"/>
        <w:keepNext/>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5112AB" w:rsidRPr="00151F92">
        <w:rPr>
          <w:rFonts w:ascii="Times New Roman" w:hAnsi="Times New Roman" w:cs="Times New Roman"/>
          <w:b/>
          <w:sz w:val="24"/>
          <w:szCs w:val="24"/>
        </w:rPr>
        <w:t>Step</w:t>
      </w:r>
      <w:r>
        <w:rPr>
          <w:rFonts w:ascii="Times New Roman" w:hAnsi="Times New Roman" w:cs="Times New Roman"/>
          <w:b/>
          <w:sz w:val="24"/>
          <w:szCs w:val="24"/>
        </w:rPr>
        <w:t>5</w:t>
      </w:r>
      <w:r w:rsidR="003F3437" w:rsidRPr="00151F92">
        <w:rPr>
          <w:rFonts w:ascii="Times New Roman" w:hAnsi="Times New Roman" w:cs="Times New Roman"/>
          <w:b/>
          <w:sz w:val="24"/>
          <w:szCs w:val="24"/>
        </w:rPr>
        <w:t>: Variant Quality Recalibration</w:t>
      </w:r>
      <w:r w:rsidR="00FA15F2" w:rsidRPr="00151F92">
        <w:rPr>
          <w:rFonts w:ascii="Times New Roman" w:hAnsi="Times New Roman" w:cs="Times New Roman"/>
          <w:b/>
          <w:sz w:val="24"/>
          <w:szCs w:val="24"/>
        </w:rPr>
        <w:t xml:space="preserve"> </w:t>
      </w:r>
    </w:p>
    <w:p w14:paraId="31E9DC1A" w14:textId="77777777" w:rsidR="004573E3" w:rsidRDefault="004573E3" w:rsidP="001B57E1">
      <w:pPr>
        <w:keepNext/>
        <w:rPr>
          <w:rFonts w:ascii="Times New Roman" w:hAnsi="Times New Roman" w:cs="Times New Roman"/>
          <w:b/>
          <w:sz w:val="24"/>
          <w:szCs w:val="24"/>
        </w:rPr>
      </w:pPr>
    </w:p>
    <w:p w14:paraId="5E5F68E7" w14:textId="3811A864" w:rsidR="001B57E1" w:rsidRPr="004573E3" w:rsidRDefault="004573E3" w:rsidP="001B57E1">
      <w:pPr>
        <w:pStyle w:val="NoSpacing"/>
        <w:keepNext/>
        <w:rPr>
          <w:rFonts w:ascii="Times New Roman" w:hAnsi="Times New Roman" w:cs="Times New Roman"/>
          <w:color w:val="FF0000"/>
          <w:sz w:val="24"/>
          <w:szCs w:val="24"/>
        </w:rPr>
      </w:pPr>
      <w:r w:rsidRPr="00064A8C">
        <w:rPr>
          <w:rFonts w:ascii="Times New Roman" w:hAnsi="Times New Roman" w:cs="Times New Roman"/>
          <w:color w:val="FF0000"/>
          <w:sz w:val="24"/>
          <w:szCs w:val="24"/>
        </w:rPr>
        <w:t>Note: The UnifiedGenotyper uses a fundamentally different likelihood model when calling different classes of variation and so therefore the VQSR must be run separately for SNPs and INDELs to build</w:t>
      </w:r>
      <w:r w:rsidR="00C91913">
        <w:rPr>
          <w:rFonts w:ascii="Times New Roman" w:hAnsi="Times New Roman" w:cs="Times New Roman"/>
          <w:color w:val="FF0000"/>
          <w:sz w:val="24"/>
          <w:szCs w:val="24"/>
        </w:rPr>
        <w:t xml:space="preserve"> separate adaptive error models.</w:t>
      </w:r>
    </w:p>
    <w:p w14:paraId="73AD8F8F" w14:textId="4D3AA882" w:rsidR="004573E3" w:rsidRDefault="004573E3" w:rsidP="001B57E1">
      <w:pPr>
        <w:pStyle w:val="ListParagraph"/>
        <w:keepNext/>
        <w:rPr>
          <w:rFonts w:ascii="Times New Roman" w:hAnsi="Times New Roman" w:cs="Times New Roman"/>
          <w:b/>
          <w:sz w:val="24"/>
          <w:szCs w:val="24"/>
        </w:rPr>
      </w:pPr>
    </w:p>
    <w:p w14:paraId="16934290" w14:textId="77777777" w:rsidR="004E1297" w:rsidRDefault="004E1297" w:rsidP="001B57E1">
      <w:pPr>
        <w:keepNext/>
        <w:rPr>
          <w:rFonts w:ascii="Times New Roman" w:hAnsi="Times New Roman" w:cs="Times New Roman"/>
          <w:b/>
          <w:sz w:val="24"/>
          <w:szCs w:val="24"/>
        </w:rPr>
      </w:pPr>
      <w:r>
        <w:rPr>
          <w:rFonts w:ascii="Times New Roman" w:hAnsi="Times New Roman" w:cs="Times New Roman"/>
          <w:b/>
          <w:sz w:val="24"/>
          <w:szCs w:val="24"/>
        </w:rPr>
        <w:t>Module requirements:</w:t>
      </w:r>
    </w:p>
    <w:p w14:paraId="2A6D43E3"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14:paraId="3CD2306F"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14:paraId="6698EB69" w14:textId="77777777" w:rsidR="004E1297" w:rsidRPr="00E3034C" w:rsidRDefault="004E1297" w:rsidP="000D4453">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14:paraId="138C1A3A" w14:textId="77777777" w:rsidR="004E1297" w:rsidRDefault="004E1297" w:rsidP="000D4453">
      <w:pPr>
        <w:pStyle w:val="ListParagraph"/>
        <w:keepNext/>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14:paraId="00D6D8F3" w14:textId="7119B4D4" w:rsidR="00CF1D09" w:rsidRPr="00CF1D09" w:rsidRDefault="004367B4" w:rsidP="000D4453">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5.1</w:t>
      </w:r>
      <w:r w:rsidRPr="007720FD">
        <w:rPr>
          <w:rFonts w:ascii="Times New Roman" w:hAnsi="Times New Roman" w:cs="Times New Roman"/>
          <w:b/>
          <w:sz w:val="24"/>
          <w:szCs w:val="24"/>
        </w:rPr>
        <w:t xml:space="preserve">: </w:t>
      </w:r>
      <w:r w:rsidR="00086F5F">
        <w:rPr>
          <w:rFonts w:ascii="Times New Roman" w:hAnsi="Times New Roman" w:cs="Times New Roman"/>
          <w:b/>
          <w:sz w:val="24"/>
          <w:szCs w:val="24"/>
        </w:rPr>
        <w:t>Select SNP</w:t>
      </w:r>
      <w:r w:rsidR="00822C29">
        <w:rPr>
          <w:rFonts w:ascii="Times New Roman" w:hAnsi="Times New Roman" w:cs="Times New Roman"/>
          <w:b/>
          <w:sz w:val="24"/>
          <w:szCs w:val="24"/>
        </w:rPr>
        <w:t xml:space="preserve"> </w:t>
      </w:r>
    </w:p>
    <w:p w14:paraId="4D4D8664" w14:textId="77777777" w:rsidR="004E1297" w:rsidRDefault="004E1297" w:rsidP="000D4453">
      <w:pPr>
        <w:pStyle w:val="HTMLPreformatted"/>
        <w:keepNext/>
        <w:rPr>
          <w:rFonts w:ascii="Times New Roman" w:hAnsi="Times New Roman" w:cs="Times New Roman"/>
          <w:b/>
          <w:sz w:val="24"/>
          <w:szCs w:val="24"/>
        </w:rPr>
      </w:pPr>
      <w:r>
        <w:rPr>
          <w:rFonts w:ascii="Times New Roman" w:hAnsi="Times New Roman" w:cs="Times New Roman"/>
          <w:b/>
          <w:sz w:val="24"/>
          <w:szCs w:val="24"/>
        </w:rPr>
        <w:t>Usage:</w:t>
      </w:r>
    </w:p>
    <w:p w14:paraId="49A9D5F3" w14:textId="77777777" w:rsidR="004A1866" w:rsidRDefault="004A1866" w:rsidP="000D4453">
      <w:pPr>
        <w:pStyle w:val="HTMLPreformatted"/>
        <w:keepNext/>
        <w:rPr>
          <w:rFonts w:ascii="Times New Roman" w:hAnsi="Times New Roman" w:cs="Times New Roman"/>
          <w:b/>
          <w:sz w:val="24"/>
          <w:szCs w:val="24"/>
        </w:rPr>
      </w:pPr>
    </w:p>
    <w:p w14:paraId="46766B0D" w14:textId="2C40F8E6" w:rsidR="00B71394" w:rsidRDefault="00B71394" w:rsidP="00B71394">
      <w:pPr>
        <w:pStyle w:val="HTMLPreformatted"/>
        <w:keepNext/>
      </w:pPr>
      <w:r w:rsidRPr="00B71394">
        <w:t>java -Xmx2g -jar GenomeAnalysisTK.jar</w:t>
      </w:r>
      <w:r>
        <w:t xml:space="preserve"> \</w:t>
      </w:r>
    </w:p>
    <w:p w14:paraId="27969C3E" w14:textId="37E798C7" w:rsidR="00B71394" w:rsidRDefault="00B71394" w:rsidP="00B71394">
      <w:pPr>
        <w:pStyle w:val="HTMLPreformatted"/>
        <w:keepNext/>
      </w:pPr>
      <w:r w:rsidRPr="00B71394">
        <w:t xml:space="preserve">-T SelectVariants  </w:t>
      </w:r>
      <w:r>
        <w:t>\</w:t>
      </w:r>
    </w:p>
    <w:p w14:paraId="19490CBC" w14:textId="419AAA10" w:rsidR="00B71394" w:rsidRDefault="00B71394" w:rsidP="00B71394">
      <w:pPr>
        <w:pStyle w:val="NoSpacing"/>
        <w:keepNext/>
        <w:rPr>
          <w:rFonts w:ascii="Courier New" w:hAnsi="Courier New" w:cs="Courier New"/>
          <w:sz w:val="20"/>
          <w:szCs w:val="20"/>
        </w:rPr>
      </w:pPr>
      <w:r w:rsidRPr="00FA15F2">
        <w:rPr>
          <w:rFonts w:ascii="Courier New" w:hAnsi="Courier New" w:cs="Courier New"/>
          <w:sz w:val="20"/>
          <w:szCs w:val="20"/>
        </w:rPr>
        <w:t>-R reference/hg19.fasta \</w:t>
      </w:r>
    </w:p>
    <w:p w14:paraId="1381A352" w14:textId="36CAC187" w:rsidR="004A1866" w:rsidRPr="00B71394" w:rsidRDefault="00B71394" w:rsidP="00B71394">
      <w:pPr>
        <w:pStyle w:val="HTMLPreformatted"/>
        <w:keepNext/>
      </w:pPr>
      <w:r w:rsidRPr="00B71394">
        <w:t xml:space="preserve">--variant </w:t>
      </w:r>
      <w:r w:rsidR="00FA4612">
        <w:t>&lt;</w:t>
      </w:r>
      <w:r w:rsidR="00EA2B17">
        <w:t>variants</w:t>
      </w:r>
      <w:r w:rsidR="00EA2B17" w:rsidRPr="000D4453">
        <w:t>.raw.vcf</w:t>
      </w:r>
      <w:r w:rsidR="00FA4612">
        <w:t>&gt;</w:t>
      </w:r>
      <w:r w:rsidR="00EA2B17" w:rsidRPr="000D4453">
        <w:t xml:space="preserve"> </w:t>
      </w:r>
      <w:r w:rsidRPr="00B71394">
        <w:t>-o output_SNP.vcf -selectType SNP</w:t>
      </w:r>
    </w:p>
    <w:p w14:paraId="69B95911" w14:textId="77777777" w:rsidR="00B71394" w:rsidRDefault="00B71394" w:rsidP="00B71394">
      <w:pPr>
        <w:pStyle w:val="HTMLPreformatted"/>
        <w:keepNext/>
        <w:rPr>
          <w:rFonts w:ascii="Times New Roman" w:hAnsi="Times New Roman" w:cs="Times New Roman"/>
          <w:b/>
          <w:sz w:val="24"/>
          <w:szCs w:val="24"/>
        </w:rPr>
      </w:pPr>
    </w:p>
    <w:p w14:paraId="18994B1E" w14:textId="725E4091" w:rsidR="0000255A" w:rsidRDefault="0000255A" w:rsidP="00B71394">
      <w:pPr>
        <w:pStyle w:val="HTMLPreformatted"/>
        <w:keepNext/>
        <w:rPr>
          <w:rFonts w:ascii="Times New Roman" w:hAnsi="Times New Roman" w:cs="Times New Roman"/>
          <w:b/>
          <w:sz w:val="24"/>
          <w:szCs w:val="24"/>
        </w:rPr>
      </w:pPr>
      <w:r>
        <w:rPr>
          <w:rFonts w:ascii="Times New Roman" w:hAnsi="Times New Roman" w:cs="Times New Roman"/>
          <w:b/>
          <w:sz w:val="24"/>
          <w:szCs w:val="24"/>
        </w:rPr>
        <w:t>Input:</w:t>
      </w:r>
    </w:p>
    <w:p w14:paraId="497792CB" w14:textId="77777777" w:rsidR="00895FA2" w:rsidRPr="00895FA2" w:rsidRDefault="0000255A" w:rsidP="00B71394">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Reference genome file (hg19.fasta here) [required]</w:t>
      </w:r>
    </w:p>
    <w:p w14:paraId="0907CF7E" w14:textId="0B4760BF" w:rsidR="00895FA2" w:rsidRPr="00895FA2" w:rsidRDefault="0000255A" w:rsidP="00B71394">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SNP/indels calls in variant call format (</w:t>
      </w:r>
      <w:r w:rsidR="00134133" w:rsidRPr="00895FA2">
        <w:rPr>
          <w:rFonts w:ascii="Times New Roman" w:hAnsi="Times New Roman" w:cs="Times New Roman"/>
          <w:sz w:val="24"/>
          <w:szCs w:val="24"/>
        </w:rPr>
        <w:t xml:space="preserve">variants.raw.vcf </w:t>
      </w:r>
      <w:r w:rsidRPr="00895FA2">
        <w:rPr>
          <w:rFonts w:ascii="Times New Roman" w:hAnsi="Times New Roman" w:cs="Times New Roman"/>
          <w:sz w:val="24"/>
          <w:szCs w:val="24"/>
        </w:rPr>
        <w:t>here) [required]</w:t>
      </w:r>
    </w:p>
    <w:p w14:paraId="646A765A" w14:textId="77777777" w:rsidR="00086F5F" w:rsidRDefault="00086F5F" w:rsidP="00895FA2">
      <w:pPr>
        <w:keepNext/>
        <w:rPr>
          <w:rFonts w:ascii="Times New Roman" w:hAnsi="Times New Roman" w:cs="Times New Roman"/>
          <w:b/>
          <w:sz w:val="24"/>
          <w:szCs w:val="24"/>
        </w:rPr>
      </w:pPr>
    </w:p>
    <w:p w14:paraId="3D55562E" w14:textId="0BAFD045" w:rsidR="0000255A" w:rsidRPr="00895FA2" w:rsidRDefault="0000255A" w:rsidP="00895FA2">
      <w:pPr>
        <w:keepNext/>
        <w:rPr>
          <w:rFonts w:ascii="Times New Roman" w:hAnsi="Times New Roman" w:cs="Times New Roman"/>
          <w:b/>
          <w:sz w:val="24"/>
          <w:szCs w:val="24"/>
        </w:rPr>
      </w:pPr>
      <w:r w:rsidRPr="00895FA2">
        <w:rPr>
          <w:rFonts w:ascii="Times New Roman" w:hAnsi="Times New Roman" w:cs="Times New Roman"/>
          <w:b/>
          <w:sz w:val="24"/>
          <w:szCs w:val="24"/>
        </w:rPr>
        <w:t>Output:</w:t>
      </w:r>
    </w:p>
    <w:p w14:paraId="0DD8052C" w14:textId="45D8C9D0" w:rsidR="0000255A" w:rsidRPr="00626298" w:rsidRDefault="00344FA5" w:rsidP="00344FA5">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VCF file with SNP only</w:t>
      </w:r>
      <w:r w:rsidR="008F00FC">
        <w:rPr>
          <w:rFonts w:ascii="Times New Roman" w:hAnsi="Times New Roman" w:cs="Times New Roman"/>
          <w:sz w:val="24"/>
          <w:szCs w:val="24"/>
        </w:rPr>
        <w:t xml:space="preserve">; </w:t>
      </w:r>
      <w:r w:rsidR="008F00FC" w:rsidRPr="00BC5929">
        <w:rPr>
          <w:rFonts w:ascii="Times New Roman" w:hAnsi="Times New Roman" w:cs="Times New Roman"/>
          <w:b/>
          <w:i/>
          <w:sz w:val="24"/>
          <w:szCs w:val="24"/>
          <w:rPrChange w:id="90" w:author="anuj" w:date="2013-04-04T12:13:00Z">
            <w:rPr>
              <w:rFonts w:ascii="Times New Roman" w:hAnsi="Times New Roman" w:cs="Times New Roman"/>
              <w:b/>
              <w:sz w:val="24"/>
              <w:szCs w:val="24"/>
            </w:rPr>
          </w:rPrChange>
        </w:rPr>
        <w:t>provide name</w:t>
      </w:r>
      <w:r w:rsidRPr="00344FA5">
        <w:rPr>
          <w:rFonts w:ascii="Times New Roman" w:hAnsi="Times New Roman" w:cs="Times New Roman"/>
          <w:sz w:val="24"/>
          <w:szCs w:val="24"/>
        </w:rPr>
        <w:t xml:space="preserve"> </w:t>
      </w:r>
      <w:r w:rsidR="0062020A">
        <w:rPr>
          <w:rFonts w:ascii="Times New Roman" w:hAnsi="Times New Roman" w:cs="Times New Roman"/>
          <w:sz w:val="24"/>
          <w:szCs w:val="24"/>
        </w:rPr>
        <w:t>(</w:t>
      </w:r>
      <w:r w:rsidRPr="00344FA5">
        <w:rPr>
          <w:rFonts w:ascii="Times New Roman" w:hAnsi="Times New Roman" w:cs="Times New Roman"/>
          <w:sz w:val="24"/>
          <w:szCs w:val="24"/>
        </w:rPr>
        <w:t>output_SNP.vcf</w:t>
      </w:r>
      <w:r>
        <w:rPr>
          <w:rFonts w:ascii="Times New Roman" w:hAnsi="Times New Roman" w:cs="Times New Roman"/>
          <w:sz w:val="24"/>
          <w:szCs w:val="24"/>
        </w:rPr>
        <w:t xml:space="preserve"> here</w:t>
      </w:r>
      <w:r w:rsidR="0062020A">
        <w:rPr>
          <w:rFonts w:ascii="Times New Roman" w:hAnsi="Times New Roman" w:cs="Times New Roman"/>
          <w:sz w:val="24"/>
          <w:szCs w:val="24"/>
        </w:rPr>
        <w:t>)</w:t>
      </w:r>
      <w:r>
        <w:rPr>
          <w:rFonts w:ascii="Times New Roman" w:hAnsi="Times New Roman" w:cs="Times New Roman"/>
          <w:sz w:val="24"/>
          <w:szCs w:val="24"/>
        </w:rPr>
        <w:t xml:space="preserve"> </w:t>
      </w:r>
    </w:p>
    <w:p w14:paraId="7D7D383A" w14:textId="3D82AA35" w:rsidR="00626298" w:rsidRPr="00626298" w:rsidRDefault="00626298" w:rsidP="00626298">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SNP only </w:t>
      </w:r>
      <w:r>
        <w:rPr>
          <w:rFonts w:ascii="Times New Roman" w:hAnsi="Times New Roman" w:cs="Times New Roman"/>
          <w:sz w:val="24"/>
          <w:szCs w:val="24"/>
        </w:rPr>
        <w:t>(</w:t>
      </w:r>
      <w:r w:rsidRPr="00344FA5">
        <w:rPr>
          <w:rFonts w:ascii="Times New Roman" w:hAnsi="Times New Roman" w:cs="Times New Roman"/>
          <w:sz w:val="24"/>
          <w:szCs w:val="24"/>
        </w:rPr>
        <w:t>output_SNP.vcf</w:t>
      </w:r>
      <w:r>
        <w:rPr>
          <w:rFonts w:ascii="Times New Roman" w:hAnsi="Times New Roman" w:cs="Times New Roman"/>
          <w:sz w:val="24"/>
          <w:szCs w:val="24"/>
        </w:rPr>
        <w:t>.idx here)</w:t>
      </w:r>
    </w:p>
    <w:p w14:paraId="61B28201" w14:textId="77777777" w:rsidR="0000255A" w:rsidRDefault="0000255A" w:rsidP="00B71394">
      <w:pPr>
        <w:pStyle w:val="HTMLPreformatted"/>
        <w:keepNext/>
        <w:rPr>
          <w:rFonts w:ascii="Times New Roman" w:hAnsi="Times New Roman" w:cs="Times New Roman"/>
          <w:b/>
          <w:sz w:val="24"/>
          <w:szCs w:val="24"/>
        </w:rPr>
      </w:pPr>
    </w:p>
    <w:p w14:paraId="4B92E02F" w14:textId="77777777" w:rsidR="00AD4057" w:rsidRDefault="00AD4057" w:rsidP="00AD4057">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60F2E4F6" w14:textId="0DD0F647" w:rsidR="00AD4057" w:rsidRPr="00895FA2" w:rsidRDefault="00AD4057" w:rsidP="00AD4057">
      <w:pPr>
        <w:pStyle w:val="ListParagraph"/>
        <w:keepNext/>
        <w:numPr>
          <w:ilvl w:val="0"/>
          <w:numId w:val="40"/>
        </w:numPr>
        <w:rPr>
          <w:rFonts w:ascii="Times New Roman" w:hAnsi="Times New Roman" w:cs="Times New Roman"/>
          <w:b/>
          <w:sz w:val="24"/>
          <w:szCs w:val="24"/>
        </w:rPr>
      </w:pPr>
      <w:r w:rsidRPr="00B71394">
        <w:t>-</w:t>
      </w:r>
      <w:r w:rsidRPr="00AD4057">
        <w:rPr>
          <w:rFonts w:ascii="Times New Roman" w:hAnsi="Times New Roman" w:cs="Times New Roman"/>
          <w:sz w:val="24"/>
          <w:szCs w:val="24"/>
        </w:rPr>
        <w:t>selectType: Selecti</w:t>
      </w:r>
      <w:r w:rsidR="00AE45B3">
        <w:rPr>
          <w:rFonts w:ascii="Times New Roman" w:hAnsi="Times New Roman" w:cs="Times New Roman"/>
          <w:sz w:val="24"/>
          <w:szCs w:val="24"/>
        </w:rPr>
        <w:t>ng</w:t>
      </w:r>
      <w:r w:rsidRPr="00AD4057">
        <w:rPr>
          <w:rFonts w:ascii="Times New Roman" w:hAnsi="Times New Roman" w:cs="Times New Roman"/>
          <w:sz w:val="24"/>
          <w:szCs w:val="24"/>
        </w:rPr>
        <w:t xml:space="preserve"> the SNPs only</w:t>
      </w:r>
      <w:r>
        <w:t xml:space="preserve"> </w:t>
      </w:r>
    </w:p>
    <w:p w14:paraId="3E5EAE1A" w14:textId="77777777" w:rsidR="00895FA2" w:rsidRPr="00AD4057" w:rsidRDefault="00895FA2" w:rsidP="00895FA2">
      <w:pPr>
        <w:pStyle w:val="ListParagraph"/>
        <w:keepNext/>
        <w:rPr>
          <w:rFonts w:ascii="Times New Roman" w:hAnsi="Times New Roman" w:cs="Times New Roman"/>
          <w:b/>
          <w:sz w:val="24"/>
          <w:szCs w:val="24"/>
        </w:rPr>
      </w:pPr>
    </w:p>
    <w:p w14:paraId="33882C5B" w14:textId="396CEFC4" w:rsidR="00B71394" w:rsidRPr="00CF1D09" w:rsidRDefault="00B71394" w:rsidP="00B71394">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5.2</w:t>
      </w:r>
      <w:r w:rsidRPr="007720FD">
        <w:rPr>
          <w:rFonts w:ascii="Times New Roman" w:hAnsi="Times New Roman" w:cs="Times New Roman"/>
          <w:b/>
          <w:sz w:val="24"/>
          <w:szCs w:val="24"/>
        </w:rPr>
        <w:t xml:space="preserve">: </w:t>
      </w:r>
      <w:r w:rsidR="00895FA2">
        <w:rPr>
          <w:rFonts w:ascii="Times New Roman" w:hAnsi="Times New Roman" w:cs="Times New Roman"/>
          <w:b/>
          <w:sz w:val="24"/>
          <w:szCs w:val="24"/>
        </w:rPr>
        <w:t>Recalibrate SNP</w:t>
      </w:r>
      <w:r>
        <w:rPr>
          <w:rFonts w:ascii="Times New Roman" w:hAnsi="Times New Roman" w:cs="Times New Roman"/>
          <w:b/>
          <w:sz w:val="24"/>
          <w:szCs w:val="24"/>
        </w:rPr>
        <w:t xml:space="preserve"> </w:t>
      </w:r>
    </w:p>
    <w:p w14:paraId="3229994D" w14:textId="77777777"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java </w:t>
      </w:r>
      <w:r w:rsidRPr="00FC085B">
        <w:rPr>
          <w:rFonts w:ascii="Courier New" w:hAnsi="Courier New" w:cs="Courier New"/>
          <w:sz w:val="20"/>
          <w:szCs w:val="20"/>
        </w:rPr>
        <w:t xml:space="preserve">-Xmx4g </w:t>
      </w:r>
      <w:r w:rsidRPr="00FA15F2">
        <w:rPr>
          <w:rFonts w:ascii="Courier New" w:hAnsi="Courier New" w:cs="Courier New"/>
          <w:sz w:val="20"/>
          <w:szCs w:val="20"/>
        </w:rPr>
        <w:t>-jar GenomeAnalysisTK.jar \</w:t>
      </w:r>
    </w:p>
    <w:p w14:paraId="00EADE4B" w14:textId="77777777"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-T VariantRecalibrator \</w:t>
      </w:r>
    </w:p>
    <w:p w14:paraId="4D5E8304" w14:textId="77777777" w:rsidR="004E1297"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 reference/hg19.fasta \</w:t>
      </w:r>
    </w:p>
    <w:p w14:paraId="3DD50AE5" w14:textId="25BE6030" w:rsidR="004E1297" w:rsidRPr="000E2EB6" w:rsidRDefault="004E1297" w:rsidP="000D4453">
      <w:pPr>
        <w:pStyle w:val="NoSpacing"/>
        <w:keepNext/>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9D26AB">
        <w:rPr>
          <w:rFonts w:ascii="Courier New" w:hAnsi="Courier New" w:cs="Courier New"/>
          <w:sz w:val="20"/>
          <w:szCs w:val="20"/>
        </w:rPr>
        <w:t xml:space="preserve"> \</w:t>
      </w:r>
    </w:p>
    <w:p w14:paraId="310FBB59" w14:textId="7CE63EB0"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-input </w:t>
      </w:r>
      <w:r w:rsidR="009D26AB">
        <w:rPr>
          <w:rFonts w:ascii="Courier New" w:hAnsi="Courier New" w:cs="Courier New"/>
          <w:sz w:val="20"/>
          <w:szCs w:val="20"/>
        </w:rPr>
        <w:t>&lt;</w:t>
      </w:r>
      <w:r w:rsidR="00B71394">
        <w:rPr>
          <w:rFonts w:ascii="Courier New" w:hAnsi="Courier New" w:cs="Courier New"/>
          <w:sz w:val="20"/>
          <w:szCs w:val="20"/>
        </w:rPr>
        <w:t>output_SNP.vcf</w:t>
      </w:r>
      <w:r w:rsidR="009D26AB">
        <w:rPr>
          <w:rFonts w:ascii="Courier New" w:hAnsi="Courier New" w:cs="Courier New"/>
          <w:sz w:val="20"/>
          <w:szCs w:val="20"/>
        </w:rPr>
        <w:t>&gt;</w:t>
      </w:r>
      <w:r w:rsidRPr="00FA15F2">
        <w:rPr>
          <w:rFonts w:ascii="Courier New" w:hAnsi="Courier New" w:cs="Courier New"/>
          <w:sz w:val="20"/>
          <w:szCs w:val="20"/>
        </w:rPr>
        <w:t xml:space="preserve"> \</w:t>
      </w:r>
    </w:p>
    <w:p w14:paraId="43931C19" w14:textId="56C6F91B" w:rsidR="004E1297" w:rsidRPr="00FA15F2" w:rsidRDefault="004E1297" w:rsidP="0041259D">
      <w:pPr>
        <w:pStyle w:val="NoSpacing"/>
        <w:keepNext/>
        <w:rPr>
          <w:rFonts w:ascii="Courier New" w:hAnsi="Courier New" w:cs="Courier New"/>
          <w:sz w:val="20"/>
          <w:szCs w:val="20"/>
        </w:rPr>
      </w:pPr>
      <w:r w:rsidRPr="00FA15F2">
        <w:rPr>
          <w:rFonts w:ascii="Courier New" w:hAnsi="Courier New" w:cs="Courier New"/>
          <w:sz w:val="20"/>
          <w:szCs w:val="20"/>
        </w:rPr>
        <w:t xml:space="preserve">   -resource:hapmap,known=false,training=true,truth=true,prior=15.0 </w:t>
      </w:r>
      <w:r>
        <w:rPr>
          <w:rFonts w:ascii="Courier New" w:hAnsi="Courier New" w:cs="Courier New"/>
          <w:sz w:val="20"/>
          <w:szCs w:val="20"/>
        </w:rPr>
        <w:t xml:space="preserve">  </w:t>
      </w:r>
      <w:r w:rsidR="0041259D">
        <w:rPr>
          <w:rFonts w:ascii="Courier New" w:hAnsi="Courier New" w:cs="Courier New"/>
          <w:sz w:val="20"/>
          <w:szCs w:val="20"/>
        </w:rPr>
        <w:tab/>
        <w:t xml:space="preserve">   hapma</w:t>
      </w:r>
      <w:r w:rsidR="0041259D" w:rsidRPr="0041259D">
        <w:rPr>
          <w:rFonts w:ascii="Courier New" w:hAnsi="Courier New" w:cs="Courier New"/>
          <w:sz w:val="20"/>
          <w:szCs w:val="20"/>
        </w:rPr>
        <w:t>p_3.3.hg19.vcf</w:t>
      </w:r>
      <w:r w:rsidRPr="00FA15F2">
        <w:rPr>
          <w:rFonts w:ascii="Courier New" w:hAnsi="Courier New" w:cs="Courier New"/>
          <w:sz w:val="20"/>
          <w:szCs w:val="20"/>
        </w:rPr>
        <w:t xml:space="preserve"> \</w:t>
      </w:r>
    </w:p>
    <w:p w14:paraId="7DA9D1F5" w14:textId="40FC47FC"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lastRenderedPageBreak/>
        <w:t xml:space="preserve">   -resource:omni,known=false,training=true,truth=false,prior=12.0 </w:t>
      </w:r>
      <w:r w:rsidR="00037F76">
        <w:rPr>
          <w:rFonts w:ascii="Courier New" w:hAnsi="Courier New" w:cs="Courier New"/>
          <w:sz w:val="20"/>
          <w:szCs w:val="20"/>
        </w:rPr>
        <w:t>1000G_omni2.5.hg19.vcf</w:t>
      </w:r>
      <w:r w:rsidRPr="00FA15F2">
        <w:rPr>
          <w:rFonts w:ascii="Courier New" w:hAnsi="Courier New" w:cs="Courier New"/>
          <w:sz w:val="20"/>
          <w:szCs w:val="20"/>
        </w:rPr>
        <w:t xml:space="preserve"> \</w:t>
      </w:r>
    </w:p>
    <w:p w14:paraId="76E88CE7" w14:textId="411FFA8F"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-resource:dbsnp,known=true,training=false,truth=false,prior=6.0 </w:t>
      </w:r>
      <w:r w:rsidR="00037F76" w:rsidRPr="00037F76">
        <w:rPr>
          <w:rFonts w:ascii="Courier New" w:hAnsi="Courier New" w:cs="Courier New"/>
          <w:sz w:val="20"/>
          <w:szCs w:val="20"/>
        </w:rPr>
        <w:t>dbsnp_137.hg19.vcf</w:t>
      </w:r>
      <w:r w:rsidRPr="00FA15F2">
        <w:rPr>
          <w:rFonts w:ascii="Courier New" w:hAnsi="Courier New" w:cs="Courier New"/>
          <w:sz w:val="20"/>
          <w:szCs w:val="20"/>
        </w:rPr>
        <w:t xml:space="preserve"> \</w:t>
      </w:r>
    </w:p>
    <w:p w14:paraId="52725F25" w14:textId="5FF9E237"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-an QD -an HaplotypeScore -an MQRankSum -an ReadPosRankSum -an FS -an MQ \</w:t>
      </w:r>
    </w:p>
    <w:p w14:paraId="08B8F792" w14:textId="77777777" w:rsidR="004E1297" w:rsidRPr="004573E3" w:rsidRDefault="004E1297" w:rsidP="000D4453">
      <w:pPr>
        <w:pStyle w:val="NoSpacing"/>
        <w:keepNext/>
        <w:rPr>
          <w:rFonts w:ascii="Courier New" w:hAnsi="Courier New" w:cs="Courier New"/>
          <w:sz w:val="20"/>
          <w:szCs w:val="20"/>
        </w:rPr>
      </w:pPr>
      <w:r w:rsidRPr="004573E3">
        <w:rPr>
          <w:rFonts w:ascii="Courier New" w:hAnsi="Courier New" w:cs="Courier New"/>
          <w:sz w:val="20"/>
          <w:szCs w:val="20"/>
        </w:rPr>
        <w:t xml:space="preserve">   -mode SNP \</w:t>
      </w:r>
    </w:p>
    <w:p w14:paraId="3AFE4972" w14:textId="67A01F3A"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-recalFile </w:t>
      </w:r>
      <w:r w:rsidR="00E15EA9">
        <w:rPr>
          <w:rFonts w:ascii="Courier New" w:hAnsi="Courier New" w:cs="Courier New"/>
          <w:sz w:val="20"/>
          <w:szCs w:val="20"/>
        </w:rPr>
        <w:t>pathTo</w:t>
      </w:r>
      <w:r w:rsidRPr="00FA15F2">
        <w:rPr>
          <w:rFonts w:ascii="Courier New" w:hAnsi="Courier New" w:cs="Courier New"/>
          <w:sz w:val="20"/>
          <w:szCs w:val="20"/>
        </w:rPr>
        <w:t>/output.recal \</w:t>
      </w:r>
    </w:p>
    <w:p w14:paraId="4854771A" w14:textId="5B5EDB31" w:rsidR="004E1297" w:rsidRPr="00FA15F2" w:rsidRDefault="004E1297" w:rsidP="000D4453">
      <w:pPr>
        <w:pStyle w:val="NoSpacing"/>
        <w:keepNext/>
        <w:rPr>
          <w:rFonts w:ascii="Courier New" w:hAnsi="Courier New" w:cs="Courier New"/>
          <w:sz w:val="20"/>
          <w:szCs w:val="20"/>
        </w:rPr>
      </w:pPr>
      <w:r w:rsidRPr="00FA15F2">
        <w:rPr>
          <w:rFonts w:ascii="Courier New" w:hAnsi="Courier New" w:cs="Courier New"/>
          <w:sz w:val="20"/>
          <w:szCs w:val="20"/>
        </w:rPr>
        <w:t xml:space="preserve">   -tranchesFile </w:t>
      </w:r>
      <w:r w:rsidR="00E15EA9">
        <w:rPr>
          <w:rFonts w:ascii="Courier New" w:hAnsi="Courier New" w:cs="Courier New"/>
          <w:sz w:val="20"/>
          <w:szCs w:val="20"/>
        </w:rPr>
        <w:t>pathTo</w:t>
      </w:r>
      <w:r w:rsidRPr="00FA15F2">
        <w:rPr>
          <w:rFonts w:ascii="Courier New" w:hAnsi="Courier New" w:cs="Courier New"/>
          <w:sz w:val="20"/>
          <w:szCs w:val="20"/>
        </w:rPr>
        <w:t>/output.tranches \</w:t>
      </w:r>
    </w:p>
    <w:p w14:paraId="188998BE" w14:textId="1C93921D" w:rsidR="00E309DC" w:rsidRPr="004573E3" w:rsidRDefault="004E1297" w:rsidP="004573E3">
      <w:pPr>
        <w:pStyle w:val="NoSpacing"/>
        <w:rPr>
          <w:rFonts w:ascii="Courier New" w:hAnsi="Courier New" w:cs="Courier New"/>
          <w:sz w:val="20"/>
          <w:szCs w:val="20"/>
        </w:rPr>
      </w:pPr>
      <w:r w:rsidRPr="00FA15F2">
        <w:rPr>
          <w:rFonts w:ascii="Courier New" w:hAnsi="Courier New" w:cs="Courier New"/>
          <w:sz w:val="20"/>
          <w:szCs w:val="20"/>
        </w:rPr>
        <w:t xml:space="preserve">   -rscriptFile </w:t>
      </w:r>
      <w:r w:rsidR="00E15EA9">
        <w:rPr>
          <w:rFonts w:ascii="Courier New" w:hAnsi="Courier New" w:cs="Courier New"/>
          <w:sz w:val="20"/>
          <w:szCs w:val="20"/>
        </w:rPr>
        <w:t>pathTo</w:t>
      </w:r>
      <w:r w:rsidRPr="00FA15F2">
        <w:rPr>
          <w:rFonts w:ascii="Courier New" w:hAnsi="Courier New" w:cs="Courier New"/>
          <w:sz w:val="20"/>
          <w:szCs w:val="20"/>
        </w:rPr>
        <w:t>/output.plots.R</w:t>
      </w:r>
      <w:r w:rsidR="004573E3">
        <w:rPr>
          <w:rFonts w:ascii="Courier New" w:hAnsi="Courier New" w:cs="Courier New"/>
          <w:sz w:val="20"/>
          <w:szCs w:val="20"/>
        </w:rPr>
        <w:t xml:space="preserve"> \</w:t>
      </w:r>
    </w:p>
    <w:p w14:paraId="20E19A16" w14:textId="06E3B61D" w:rsidR="004573E3"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 xml:space="preserve">--maxGaussians 4 </w:t>
      </w:r>
      <w:r>
        <w:rPr>
          <w:rFonts w:ascii="Courier New" w:hAnsi="Courier New" w:cs="Courier New"/>
          <w:sz w:val="20"/>
          <w:szCs w:val="20"/>
        </w:rPr>
        <w:t>\</w:t>
      </w:r>
    </w:p>
    <w:p w14:paraId="59EA88C1" w14:textId="1ABDFF2B" w:rsidR="00B81B7C" w:rsidRDefault="004573E3" w:rsidP="004E1297">
      <w:pPr>
        <w:pStyle w:val="NoSpacing"/>
        <w:rPr>
          <w:rFonts w:ascii="Courier New" w:hAnsi="Courier New" w:cs="Courier New"/>
          <w:sz w:val="20"/>
          <w:szCs w:val="20"/>
        </w:rPr>
      </w:pPr>
      <w:r>
        <w:rPr>
          <w:rFonts w:ascii="Courier New" w:hAnsi="Courier New" w:cs="Courier New"/>
          <w:sz w:val="20"/>
          <w:szCs w:val="20"/>
        </w:rPr>
        <w:t xml:space="preserve">   </w:t>
      </w:r>
      <w:r w:rsidR="00B81B7C" w:rsidRPr="004573E3">
        <w:rPr>
          <w:rFonts w:ascii="Courier New" w:hAnsi="Courier New" w:cs="Courier New"/>
          <w:sz w:val="20"/>
          <w:szCs w:val="20"/>
        </w:rPr>
        <w:t xml:space="preserve">-percentBad 0.05 </w:t>
      </w:r>
    </w:p>
    <w:p w14:paraId="0A0D1158" w14:textId="77777777" w:rsidR="004573E3" w:rsidRPr="004573E3" w:rsidRDefault="004573E3" w:rsidP="004E1297">
      <w:pPr>
        <w:pStyle w:val="NoSpacing"/>
        <w:rPr>
          <w:rFonts w:ascii="Courier New" w:hAnsi="Courier New" w:cs="Courier New"/>
          <w:sz w:val="20"/>
          <w:szCs w:val="20"/>
        </w:rPr>
      </w:pPr>
    </w:p>
    <w:p w14:paraId="158D30A7" w14:textId="77777777" w:rsidR="004E1297" w:rsidRDefault="00492626" w:rsidP="00452831">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649036A8" w14:textId="77777777" w:rsidR="00A544AB" w:rsidRPr="00120E86" w:rsidRDefault="00A544A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0B8DA985" w14:textId="4D2A4FB1" w:rsidR="00A544AB" w:rsidRDefault="00A544AB" w:rsidP="00A13434">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A13434" w:rsidRPr="00A13434">
        <w:rPr>
          <w:rFonts w:ascii="Times New Roman" w:hAnsi="Times New Roman" w:cs="Times New Roman"/>
          <w:sz w:val="24"/>
          <w:szCs w:val="24"/>
        </w:rPr>
        <w:t xml:space="preserve">output_SNP.vcf </w:t>
      </w:r>
      <w:r>
        <w:rPr>
          <w:rFonts w:ascii="Times New Roman" w:hAnsi="Times New Roman" w:cs="Times New Roman"/>
          <w:sz w:val="24"/>
          <w:szCs w:val="24"/>
        </w:rPr>
        <w:t>here) [required]</w:t>
      </w:r>
      <w:r w:rsidR="003F424E">
        <w:rPr>
          <w:rFonts w:ascii="Times New Roman" w:hAnsi="Times New Roman" w:cs="Times New Roman"/>
          <w:sz w:val="24"/>
          <w:szCs w:val="24"/>
        </w:rPr>
        <w:t xml:space="preserve"> </w:t>
      </w:r>
    </w:p>
    <w:p w14:paraId="27FFED56" w14:textId="77777777" w:rsidR="00B71394" w:rsidRDefault="00B71394" w:rsidP="00B71394">
      <w:pPr>
        <w:pStyle w:val="ListParagraph"/>
        <w:rPr>
          <w:rFonts w:ascii="Times New Roman" w:hAnsi="Times New Roman" w:cs="Times New Roman"/>
          <w:sz w:val="24"/>
          <w:szCs w:val="24"/>
        </w:rPr>
      </w:pPr>
    </w:p>
    <w:p w14:paraId="5D081887" w14:textId="77777777" w:rsidR="00423EFD" w:rsidRPr="00423EFD" w:rsidRDefault="00423EFD" w:rsidP="00423EFD">
      <w:pPr>
        <w:rPr>
          <w:rFonts w:ascii="Times New Roman" w:hAnsi="Times New Roman" w:cs="Times New Roman"/>
          <w:b/>
          <w:sz w:val="24"/>
          <w:szCs w:val="24"/>
        </w:rPr>
      </w:pPr>
      <w:r w:rsidRPr="00423EFD">
        <w:rPr>
          <w:rFonts w:ascii="Times New Roman" w:hAnsi="Times New Roman" w:cs="Times New Roman"/>
          <w:b/>
          <w:sz w:val="24"/>
          <w:szCs w:val="24"/>
        </w:rPr>
        <w:t>Output:</w:t>
      </w:r>
    </w:p>
    <w:p w14:paraId="1AA1CAA3" w14:textId="71607BCA" w:rsidR="00423EFD" w:rsidRPr="00423EFD" w:rsidRDefault="004573E3" w:rsidP="000D44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00AE196D" w:rsidRPr="00BC5929">
        <w:rPr>
          <w:rFonts w:ascii="Times New Roman" w:hAnsi="Times New Roman" w:cs="Times New Roman"/>
          <w:b/>
          <w:i/>
          <w:sz w:val="24"/>
          <w:szCs w:val="24"/>
          <w:rPrChange w:id="91" w:author="anuj" w:date="2013-04-04T12:13:00Z">
            <w:rPr>
              <w:rFonts w:ascii="Times New Roman" w:hAnsi="Times New Roman" w:cs="Times New Roman"/>
              <w:b/>
              <w:sz w:val="24"/>
              <w:szCs w:val="24"/>
            </w:rPr>
          </w:rPrChange>
        </w:rPr>
        <w:t>provide name</w:t>
      </w:r>
      <w:r>
        <w:rPr>
          <w:rFonts w:ascii="Times New Roman" w:hAnsi="Times New Roman" w:cs="Times New Roman"/>
          <w:sz w:val="24"/>
          <w:szCs w:val="24"/>
        </w:rPr>
        <w:t xml:space="preserve"> (output.recal)</w:t>
      </w:r>
    </w:p>
    <w:p w14:paraId="4BE78FA7" w14:textId="66EE9B2C" w:rsidR="00423EFD" w:rsidRP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sidR="004573E3">
        <w:rPr>
          <w:rFonts w:ascii="Times New Roman" w:hAnsi="Times New Roman" w:cs="Times New Roman"/>
          <w:sz w:val="24"/>
          <w:szCs w:val="24"/>
        </w:rPr>
        <w:t xml:space="preserve"> to be used by ApplyRecalibration; </w:t>
      </w:r>
      <w:r w:rsidR="00AE196D" w:rsidRPr="00BC5929">
        <w:rPr>
          <w:rFonts w:ascii="Times New Roman" w:hAnsi="Times New Roman" w:cs="Times New Roman"/>
          <w:b/>
          <w:i/>
          <w:sz w:val="24"/>
          <w:szCs w:val="24"/>
          <w:rPrChange w:id="92" w:author="anuj" w:date="2013-04-04T12:13:00Z">
            <w:rPr>
              <w:rFonts w:ascii="Times New Roman" w:hAnsi="Times New Roman" w:cs="Times New Roman"/>
              <w:b/>
              <w:sz w:val="24"/>
              <w:szCs w:val="24"/>
            </w:rPr>
          </w:rPrChange>
        </w:rPr>
        <w:t>provide name</w:t>
      </w:r>
      <w:r w:rsidR="004573E3">
        <w:rPr>
          <w:rFonts w:ascii="Times New Roman" w:hAnsi="Times New Roman" w:cs="Times New Roman"/>
          <w:sz w:val="24"/>
          <w:szCs w:val="24"/>
        </w:rPr>
        <w:t xml:space="preserve"> (output.tranches)</w:t>
      </w:r>
    </w:p>
    <w:p w14:paraId="0D7EDB9A" w14:textId="2EA72762" w:rsidR="00423EFD" w:rsidRDefault="00423EFD" w:rsidP="000D4453">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 xml:space="preserve">The output rscript file generated by the VQSR to aid in visualization of the input data and learned model </w:t>
      </w:r>
      <w:r w:rsidR="00125DAB">
        <w:rPr>
          <w:rFonts w:ascii="Times New Roman" w:hAnsi="Times New Roman" w:cs="Times New Roman"/>
          <w:sz w:val="24"/>
          <w:szCs w:val="24"/>
        </w:rPr>
        <w:t xml:space="preserve">; </w:t>
      </w:r>
      <w:r w:rsidR="00125DAB" w:rsidRPr="00423A1A">
        <w:rPr>
          <w:rFonts w:ascii="Times New Roman" w:hAnsi="Times New Roman" w:cs="Times New Roman"/>
          <w:b/>
          <w:i/>
          <w:sz w:val="24"/>
          <w:szCs w:val="24"/>
        </w:rPr>
        <w:t>provide name</w:t>
      </w:r>
      <w:r w:rsidR="00125DAB">
        <w:rPr>
          <w:rFonts w:ascii="Times New Roman" w:hAnsi="Times New Roman" w:cs="Times New Roman"/>
          <w:sz w:val="24"/>
          <w:szCs w:val="24"/>
        </w:rPr>
        <w:t xml:space="preserve"> </w:t>
      </w:r>
      <w:r w:rsidR="00125DAB" w:rsidRPr="00125DAB">
        <w:rPr>
          <w:rFonts w:ascii="Times New Roman" w:hAnsi="Times New Roman" w:cs="Times New Roman"/>
          <w:sz w:val="24"/>
          <w:szCs w:val="24"/>
        </w:rPr>
        <w:t>(</w:t>
      </w:r>
      <w:r w:rsidR="00125DAB" w:rsidRPr="00423A1A">
        <w:rPr>
          <w:rFonts w:ascii="Times New Roman" w:hAnsi="Times New Roman" w:cs="Times New Roman"/>
          <w:sz w:val="24"/>
          <w:szCs w:val="24"/>
        </w:rPr>
        <w:t>output.plots.R here)</w:t>
      </w:r>
    </w:p>
    <w:p w14:paraId="38CE9112" w14:textId="1032C462" w:rsidR="00826A1A" w:rsidRPr="00423EFD" w:rsidRDefault="00A82F63" w:rsidP="000D445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00FA429E">
        <w:rPr>
          <w:rFonts w:ascii="Times New Roman" w:hAnsi="Times New Roman" w:cs="Times New Roman"/>
          <w:sz w:val="24"/>
          <w:szCs w:val="24"/>
        </w:rPr>
        <w:t xml:space="preserve">Output.plots.R.pdf and output.tranches.pdf </w:t>
      </w:r>
      <w:r>
        <w:rPr>
          <w:rFonts w:ascii="Times New Roman" w:hAnsi="Times New Roman" w:cs="Times New Roman"/>
          <w:sz w:val="24"/>
          <w:szCs w:val="24"/>
        </w:rPr>
        <w:t>here)</w:t>
      </w:r>
    </w:p>
    <w:p w14:paraId="4E997653" w14:textId="76F9349B" w:rsidR="00575733" w:rsidRPr="004573E3" w:rsidRDefault="00575733" w:rsidP="00C91913">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57926C06" w14:textId="5249E4A4" w:rsidR="008910DE" w:rsidRPr="00667569" w:rsidRDefault="00575733" w:rsidP="000D4453">
      <w:pPr>
        <w:pStyle w:val="HTMLPreformatted"/>
        <w:keepNext/>
        <w:numPr>
          <w:ilvl w:val="0"/>
          <w:numId w:val="28"/>
        </w:numPr>
        <w:rPr>
          <w:rFonts w:ascii="Times New Roman" w:hAnsi="Times New Roman" w:cs="Times New Roman"/>
          <w:b/>
          <w:sz w:val="24"/>
          <w:szCs w:val="24"/>
        </w:rPr>
      </w:pPr>
      <w:r w:rsidRPr="00667569">
        <w:rPr>
          <w:rFonts w:ascii="Times New Roman" w:hAnsi="Times New Roman" w:cs="Times New Roman"/>
          <w:sz w:val="24"/>
          <w:szCs w:val="24"/>
        </w:rPr>
        <w:t xml:space="preserve">-mode:  Recalibration mode to employ: 1.) SNP for recalibrating only snps (emitting indels untouched in the output </w:t>
      </w:r>
      <w:r w:rsidR="00667569">
        <w:rPr>
          <w:rFonts w:ascii="Times New Roman" w:hAnsi="Times New Roman" w:cs="Times New Roman"/>
          <w:sz w:val="24"/>
          <w:szCs w:val="24"/>
        </w:rPr>
        <w:t>VCF); 2.) INDEL for indels</w:t>
      </w:r>
    </w:p>
    <w:p w14:paraId="77D559EA" w14:textId="77777777" w:rsidR="00667569" w:rsidRPr="00667569" w:rsidRDefault="00667569" w:rsidP="00667569">
      <w:pPr>
        <w:pStyle w:val="HTMLPreformatted"/>
        <w:keepNext/>
        <w:ind w:left="720"/>
        <w:rPr>
          <w:rFonts w:ascii="Times New Roman" w:hAnsi="Times New Roman" w:cs="Times New Roman"/>
          <w:b/>
          <w:sz w:val="24"/>
          <w:szCs w:val="24"/>
        </w:rPr>
      </w:pPr>
    </w:p>
    <w:p w14:paraId="7DF2BB9F" w14:textId="77777777" w:rsidR="00575733" w:rsidRPr="00575733" w:rsidRDefault="00575733" w:rsidP="000D4453">
      <w:pPr>
        <w:pStyle w:val="ListParagraph"/>
        <w:numPr>
          <w:ilvl w:val="0"/>
          <w:numId w:val="27"/>
        </w:numPr>
        <w:rPr>
          <w:rFonts w:ascii="Times New Roman" w:hAnsi="Times New Roman" w:cs="Times New Roman"/>
          <w:sz w:val="24"/>
          <w:szCs w:val="24"/>
        </w:rPr>
      </w:pPr>
      <w:r w:rsidRPr="00575733">
        <w:rPr>
          <w:rFonts w:ascii="Times New Roman" w:hAnsi="Times New Roman" w:cs="Times New Roman"/>
          <w:sz w:val="24"/>
          <w:szCs w:val="24"/>
        </w:rPr>
        <w:t xml:space="preserve">-rscriptFile: The output rscript file generated by the VQSR to aid in visualization of the input data and learned model </w:t>
      </w:r>
    </w:p>
    <w:p w14:paraId="6414C5BC" w14:textId="77777777" w:rsidR="00575733" w:rsidRPr="0027196E" w:rsidRDefault="00575733" w:rsidP="000D4453">
      <w:pPr>
        <w:pStyle w:val="HTMLPreformatted"/>
        <w:numPr>
          <w:ilvl w:val="0"/>
          <w:numId w:val="27"/>
        </w:numPr>
        <w:rPr>
          <w:rFonts w:ascii="Times New Roman" w:hAnsi="Times New Roman" w:cs="Times New Roman"/>
          <w:b/>
          <w:sz w:val="24"/>
          <w:szCs w:val="24"/>
        </w:rPr>
      </w:pPr>
      <w:r w:rsidRPr="00575733">
        <w:rPr>
          <w:rFonts w:ascii="Times New Roman" w:hAnsi="Times New Roman" w:cs="Times New Roman"/>
          <w:b/>
          <w:sz w:val="24"/>
          <w:szCs w:val="24"/>
        </w:rPr>
        <w:t>-</w:t>
      </w:r>
      <w:r w:rsidRPr="00575733">
        <w:rPr>
          <w:rFonts w:ascii="Times New Roman" w:hAnsi="Times New Roman" w:cs="Times New Roman"/>
          <w:sz w:val="24"/>
          <w:szCs w:val="24"/>
        </w:rPr>
        <w:t>resource: A list of sites for which to apply a prior probability of being correct but which aren't used by the algorithm</w:t>
      </w:r>
    </w:p>
    <w:p w14:paraId="3B508B87" w14:textId="77777777" w:rsidR="0027196E" w:rsidRPr="00815D29" w:rsidRDefault="0027196E" w:rsidP="0027196E">
      <w:pPr>
        <w:pStyle w:val="HTMLPreformatted"/>
        <w:ind w:left="720"/>
        <w:rPr>
          <w:rFonts w:ascii="Times New Roman" w:hAnsi="Times New Roman" w:cs="Times New Roman"/>
          <w:b/>
          <w:sz w:val="24"/>
          <w:szCs w:val="24"/>
        </w:rPr>
      </w:pPr>
    </w:p>
    <w:p w14:paraId="0BF2AA9F" w14:textId="77777777" w:rsidR="00815D29" w:rsidRPr="00815D29" w:rsidRDefault="00815D29" w:rsidP="000D4453">
      <w:pPr>
        <w:pStyle w:val="HTMLPreformatted"/>
        <w:numPr>
          <w:ilvl w:val="0"/>
          <w:numId w:val="27"/>
        </w:numPr>
        <w:rPr>
          <w:rFonts w:ascii="Times New Roman" w:hAnsi="Times New Roman" w:cs="Times New Roman"/>
          <w:b/>
          <w:sz w:val="24"/>
          <w:szCs w:val="24"/>
        </w:rPr>
      </w:pPr>
      <w:r w:rsidRPr="00815D29">
        <w:rPr>
          <w:rFonts w:ascii="Times New Roman" w:hAnsi="Times New Roman" w:cs="Times New Roman"/>
          <w:sz w:val="24"/>
          <w:szCs w:val="24"/>
        </w:rPr>
        <w:t>-an: The names of the annotations which should used for calculations</w:t>
      </w:r>
      <w:r w:rsidR="003833A0">
        <w:rPr>
          <w:rFonts w:ascii="Times New Roman" w:hAnsi="Times New Roman" w:cs="Times New Roman"/>
          <w:sz w:val="24"/>
          <w:szCs w:val="24"/>
        </w:rPr>
        <w:t>. Description given below:</w:t>
      </w:r>
    </w:p>
    <w:p w14:paraId="778849C2" w14:textId="77777777" w:rsidR="00575733" w:rsidRDefault="00575733" w:rsidP="00452831">
      <w:pPr>
        <w:pStyle w:val="HTMLPreformatted"/>
        <w:rPr>
          <w:rFonts w:ascii="Times New Roman" w:hAnsi="Times New Roman" w:cs="Times New Roman"/>
          <w:b/>
          <w:sz w:val="24"/>
          <w:szCs w:val="24"/>
        </w:rPr>
      </w:pPr>
    </w:p>
    <w:p w14:paraId="428299ED" w14:textId="77777777" w:rsidR="00E62647" w:rsidRDefault="00E62647" w:rsidP="00E62647">
      <w:pPr>
        <w:pStyle w:val="HTMLPreformatted"/>
        <w:rPr>
          <w:rFonts w:ascii="Times New Roman" w:hAnsi="Times New Roman" w:cs="Times New Roman"/>
          <w:b/>
          <w:sz w:val="24"/>
          <w:szCs w:val="24"/>
        </w:rPr>
      </w:pPr>
    </w:p>
    <w:p w14:paraId="2757FC14"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QD: QualByDepth</w:t>
      </w:r>
      <w:r w:rsidRPr="00E62647">
        <w:rPr>
          <w:rFonts w:ascii="Times New Roman" w:hAnsi="Times New Roman" w:cs="Times New Roman"/>
          <w:sz w:val="24"/>
          <w:szCs w:val="24"/>
        </w:rPr>
        <w:t>: Variant confidence (from the QUAL field) / unfiltered depth</w:t>
      </w:r>
      <w:r>
        <w:rPr>
          <w:rFonts w:ascii="Times New Roman" w:hAnsi="Times New Roman" w:cs="Times New Roman"/>
          <w:sz w:val="24"/>
          <w:szCs w:val="24"/>
        </w:rPr>
        <w:t xml:space="preserve"> </w:t>
      </w:r>
      <w:r w:rsidRPr="00E62647">
        <w:rPr>
          <w:rFonts w:ascii="Times New Roman" w:hAnsi="Times New Roman" w:cs="Times New Roman"/>
          <w:sz w:val="24"/>
          <w:szCs w:val="24"/>
        </w:rPr>
        <w:t xml:space="preserve">Low scores are indicative of false positive calls and artifacts. Note that QualByDepth requires sequencing reads associated with the samples with polymorphic genotypes. </w:t>
      </w:r>
    </w:p>
    <w:p w14:paraId="756E6314" w14:textId="77777777" w:rsidR="00E62647" w:rsidRDefault="00E62647" w:rsidP="00E62647">
      <w:pPr>
        <w:pStyle w:val="HTMLPreformatted"/>
        <w:ind w:left="916"/>
        <w:rPr>
          <w:rFonts w:ascii="Times New Roman" w:hAnsi="Times New Roman" w:cs="Times New Roman"/>
          <w:b/>
          <w:sz w:val="24"/>
          <w:szCs w:val="24"/>
        </w:rPr>
      </w:pPr>
    </w:p>
    <w:p w14:paraId="26DBF1F9"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HaplotypeScore:</w:t>
      </w:r>
      <w:r w:rsidRPr="00E62647">
        <w:rPr>
          <w:rFonts w:ascii="Times New Roman" w:hAnsi="Times New Roman" w:cs="Times New Roman"/>
          <w:sz w:val="24"/>
          <w:szCs w:val="24"/>
        </w:rPr>
        <w:t xml:space="preserve"> Consistency of the site with two (and only two) segregating haplotypes. Higher scores are indicative of regions with bad alignments, often </w:t>
      </w:r>
      <w:r w:rsidRPr="00E62647">
        <w:rPr>
          <w:rFonts w:ascii="Times New Roman" w:hAnsi="Times New Roman" w:cs="Times New Roman"/>
          <w:sz w:val="24"/>
          <w:szCs w:val="24"/>
        </w:rPr>
        <w:lastRenderedPageBreak/>
        <w:t>leading to artifactual SNP and indel calls. Note that the Haplotype Score is only calculated for sites with read coverage.</w:t>
      </w:r>
    </w:p>
    <w:p w14:paraId="5EDEB319" w14:textId="77777777" w:rsidR="00E62647" w:rsidRDefault="00E62647" w:rsidP="00E62647">
      <w:pPr>
        <w:pStyle w:val="HTMLPreformatted"/>
        <w:ind w:left="916"/>
        <w:rPr>
          <w:rFonts w:ascii="Times New Roman" w:hAnsi="Times New Roman" w:cs="Times New Roman"/>
          <w:b/>
          <w:sz w:val="24"/>
          <w:szCs w:val="24"/>
        </w:rPr>
      </w:pPr>
    </w:p>
    <w:p w14:paraId="2089B787"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MQRankSum:</w:t>
      </w:r>
      <w:r w:rsidRPr="00E62647">
        <w:rPr>
          <w:rFonts w:ascii="Times New Roman" w:hAnsi="Times New Roman" w:cs="Times New Roman"/>
          <w:sz w:val="24"/>
          <w:szCs w:val="24"/>
        </w:rPr>
        <w:t xml:space="preserve"> The u-based z-approximation from the Mann-Whitney Rank Sum Test for mapping qualities (reads with ref bases vs. those with the alternate allele) Note that the mapping quality rank sum test cannot be calculated for sites without a mixture of reads showing both the reference and alternate alleles. )</w:t>
      </w:r>
    </w:p>
    <w:p w14:paraId="5E5269AB" w14:textId="77777777" w:rsidR="00E62647" w:rsidRDefault="00E62647" w:rsidP="00E62647">
      <w:pPr>
        <w:pStyle w:val="HTMLPreformatted"/>
        <w:ind w:left="916"/>
        <w:rPr>
          <w:rFonts w:ascii="Times New Roman" w:hAnsi="Times New Roman" w:cs="Times New Roman"/>
          <w:b/>
          <w:sz w:val="24"/>
          <w:szCs w:val="24"/>
        </w:rPr>
      </w:pPr>
    </w:p>
    <w:p w14:paraId="1AACA4BB"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ReadPosRankSum:</w:t>
      </w:r>
      <w:r w:rsidRPr="00E62647">
        <w:rPr>
          <w:rFonts w:ascii="Times New Roman" w:hAnsi="Times New Roman" w:cs="Times New Roman"/>
          <w:sz w:val="24"/>
          <w:szCs w:val="24"/>
        </w:rPr>
        <w:t xml:space="preserve"> The u-based z-approximation from the Mann-Whitney Rank Sum Test for the distance from the end of the read for reads with the alternate allele; if the alternate allele is only seen near the ends of reads this is indicative of error). Note that the rea</w:t>
      </w:r>
      <w:r w:rsidR="00F26FD2">
        <w:rPr>
          <w:rFonts w:ascii="Times New Roman" w:hAnsi="Times New Roman" w:cs="Times New Roman"/>
          <w:sz w:val="24"/>
          <w:szCs w:val="24"/>
        </w:rPr>
        <w:t>d position rank sum test can</w:t>
      </w:r>
      <w:r w:rsidRPr="00E62647">
        <w:rPr>
          <w:rFonts w:ascii="Times New Roman" w:hAnsi="Times New Roman" w:cs="Times New Roman"/>
          <w:sz w:val="24"/>
          <w:szCs w:val="24"/>
        </w:rPr>
        <w:t>not be calculated for sites without a mixture of reads showing both the reference and alternate alleles.</w:t>
      </w:r>
    </w:p>
    <w:p w14:paraId="6C386B14" w14:textId="77777777" w:rsidR="00E62647" w:rsidRDefault="00E62647" w:rsidP="00E62647">
      <w:pPr>
        <w:pStyle w:val="HTMLPreformatted"/>
        <w:ind w:left="916"/>
        <w:rPr>
          <w:rFonts w:ascii="Times New Roman" w:hAnsi="Times New Roman" w:cs="Times New Roman"/>
          <w:b/>
          <w:sz w:val="24"/>
          <w:szCs w:val="24"/>
        </w:rPr>
      </w:pPr>
    </w:p>
    <w:p w14:paraId="4B70D39A"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FS:</w:t>
      </w:r>
      <w:r w:rsidRPr="00E62647">
        <w:rPr>
          <w:rFonts w:ascii="Times New Roman" w:hAnsi="Times New Roman" w:cs="Times New Roman"/>
          <w:sz w:val="24"/>
          <w:szCs w:val="24"/>
        </w:rPr>
        <w:t xml:space="preserve"> Phred-scaled p-value using Fisher's Exact Test to detect strand bias (the variation being seen on only the forward or only the reverse strand) in the reads? More bias is indicative of false positive calls. Note that the fisher strand test may not be calculated for certain complex indel cases or for multi-allelic site</w:t>
      </w:r>
    </w:p>
    <w:p w14:paraId="4272A62B" w14:textId="77777777" w:rsidR="00E62647" w:rsidRDefault="00E62647" w:rsidP="00E62647">
      <w:pPr>
        <w:pStyle w:val="HTMLPreformatted"/>
        <w:ind w:left="916"/>
        <w:rPr>
          <w:rFonts w:ascii="Times New Roman" w:hAnsi="Times New Roman" w:cs="Times New Roman"/>
          <w:b/>
          <w:sz w:val="24"/>
          <w:szCs w:val="24"/>
        </w:rPr>
      </w:pPr>
    </w:p>
    <w:p w14:paraId="435D96B0" w14:textId="77777777" w:rsidR="00E62647" w:rsidRPr="00E62647" w:rsidRDefault="00E62647" w:rsidP="000D4453">
      <w:pPr>
        <w:pStyle w:val="HTMLPreformatted"/>
        <w:numPr>
          <w:ilvl w:val="0"/>
          <w:numId w:val="29"/>
        </w:numPr>
        <w:rPr>
          <w:rFonts w:ascii="Times New Roman" w:hAnsi="Times New Roman" w:cs="Times New Roman"/>
          <w:b/>
          <w:sz w:val="24"/>
          <w:szCs w:val="24"/>
        </w:rPr>
      </w:pPr>
      <w:r w:rsidRPr="00E62647">
        <w:rPr>
          <w:rFonts w:ascii="Times New Roman" w:hAnsi="Times New Roman" w:cs="Times New Roman"/>
          <w:b/>
          <w:sz w:val="24"/>
          <w:szCs w:val="24"/>
        </w:rPr>
        <w:t>MQ: Mapping Quality</w:t>
      </w:r>
    </w:p>
    <w:p w14:paraId="786ABA52" w14:textId="77777777" w:rsidR="00E62647" w:rsidRDefault="00E62647" w:rsidP="00E62647">
      <w:pPr>
        <w:pStyle w:val="HTMLPreformatted"/>
        <w:ind w:left="916"/>
        <w:rPr>
          <w:rFonts w:ascii="Times New Roman" w:hAnsi="Times New Roman" w:cs="Times New Roman"/>
          <w:b/>
          <w:sz w:val="24"/>
          <w:szCs w:val="24"/>
        </w:rPr>
      </w:pPr>
    </w:p>
    <w:p w14:paraId="317ADA92" w14:textId="77777777" w:rsidR="00E62647" w:rsidRPr="00E62647" w:rsidRDefault="00E62647" w:rsidP="000D4453">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InbreedingCoeff:</w:t>
      </w:r>
      <w:r w:rsidRPr="00E62647">
        <w:rPr>
          <w:rFonts w:ascii="Times New Roman" w:hAnsi="Times New Roman" w:cs="Times New Roman"/>
          <w:sz w:val="24"/>
          <w:szCs w:val="24"/>
        </w:rPr>
        <w:t xml:space="preserve"> Likelihood-based (using PL field) test for the inbreeding among samples. A continuous generalization of the Hardy-Weinberg test for disequilibrium that works well with limited coverage per sample. See the 1000 Genomes Phase I release for more information. Note that the Inbreeding Coefficient will not be calculated for files with fewer than a minimum (generally 10) number of samples.</w:t>
      </w:r>
    </w:p>
    <w:p w14:paraId="511FD367" w14:textId="77777777" w:rsidR="00E62647" w:rsidRDefault="00E62647" w:rsidP="00452831">
      <w:pPr>
        <w:pStyle w:val="HTMLPreformatted"/>
        <w:rPr>
          <w:rFonts w:ascii="Times New Roman" w:hAnsi="Times New Roman" w:cs="Times New Roman"/>
          <w:b/>
          <w:sz w:val="24"/>
          <w:szCs w:val="24"/>
        </w:rPr>
      </w:pPr>
    </w:p>
    <w:p w14:paraId="088B808C" w14:textId="77777777" w:rsidR="00AD4057" w:rsidRDefault="00AD4057" w:rsidP="00452831">
      <w:pPr>
        <w:pStyle w:val="HTMLPreformatted"/>
        <w:rPr>
          <w:rFonts w:ascii="Times New Roman" w:hAnsi="Times New Roman" w:cs="Times New Roman"/>
          <w:b/>
          <w:sz w:val="24"/>
          <w:szCs w:val="24"/>
        </w:rPr>
      </w:pPr>
    </w:p>
    <w:p w14:paraId="6ACF24AB" w14:textId="77777777" w:rsidR="00AD4057" w:rsidRPr="00575733" w:rsidRDefault="00AD4057" w:rsidP="00452831">
      <w:pPr>
        <w:pStyle w:val="HTMLPreformatted"/>
        <w:rPr>
          <w:rFonts w:ascii="Times New Roman" w:hAnsi="Times New Roman" w:cs="Times New Roman"/>
          <w:b/>
          <w:sz w:val="24"/>
          <w:szCs w:val="24"/>
        </w:rPr>
      </w:pPr>
    </w:p>
    <w:p w14:paraId="4CFDF161" w14:textId="62D77666" w:rsidR="00FA15F2" w:rsidRPr="000E2EB6" w:rsidRDefault="00FA15F2" w:rsidP="00FA15F2">
      <w:pPr>
        <w:rPr>
          <w:rFonts w:ascii="Times New Roman" w:hAnsi="Times New Roman" w:cs="Times New Roman"/>
          <w:b/>
          <w:sz w:val="24"/>
          <w:szCs w:val="24"/>
        </w:rPr>
      </w:pPr>
      <w:r w:rsidRPr="000E2EB6">
        <w:rPr>
          <w:rFonts w:ascii="Times New Roman" w:hAnsi="Times New Roman" w:cs="Times New Roman"/>
          <w:b/>
          <w:sz w:val="24"/>
          <w:szCs w:val="24"/>
        </w:rPr>
        <w:t>Databases</w:t>
      </w:r>
      <w:r w:rsidR="005E6BB2">
        <w:rPr>
          <w:rFonts w:ascii="Times New Roman" w:hAnsi="Times New Roman" w:cs="Times New Roman"/>
          <w:b/>
          <w:sz w:val="24"/>
          <w:szCs w:val="24"/>
        </w:rPr>
        <w:t xml:space="preserve"> with paramteres</w:t>
      </w:r>
      <w:r w:rsidRPr="000E2EB6">
        <w:rPr>
          <w:rFonts w:ascii="Times New Roman" w:hAnsi="Times New Roman" w:cs="Times New Roman"/>
          <w:b/>
          <w:sz w:val="24"/>
          <w:szCs w:val="24"/>
        </w:rPr>
        <w:t xml:space="preserve"> </w:t>
      </w:r>
      <w:r w:rsidR="009B2FDC">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27470490" w14:textId="53437464"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-resource:hapmap,VCF,known=false,training=true,truth=true,prior=15.0 hapmap_3.3.</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6A86CEBE" w14:textId="5DD513F1"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-resource:omni,VCF,known=false,training=true,truth=false,prior=12.0 1000G_omni2.5.</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50B64556" w14:textId="526AE8CE" w:rsidR="007A16F0" w:rsidRPr="008635DF" w:rsidRDefault="007A16F0" w:rsidP="000D4453">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-resource:dbsnp,VCF,known=true,training=false,truth=false,prior=6.0 dbsnp_</w:t>
      </w:r>
      <w:r w:rsidR="00E309DC">
        <w:rPr>
          <w:rFonts w:ascii="Times New Roman" w:eastAsia="Times New Roman" w:hAnsi="Times New Roman" w:cs="Times New Roman"/>
          <w:color w:val="333333"/>
          <w:sz w:val="24"/>
          <w:szCs w:val="24"/>
          <w:lang w:val="en"/>
        </w:rPr>
        <w:t>137</w:t>
      </w:r>
      <w:r w:rsidRPr="008635DF">
        <w:rPr>
          <w:rFonts w:ascii="Times New Roman" w:eastAsia="Times New Roman" w:hAnsi="Times New Roman" w:cs="Times New Roman"/>
          <w:color w:val="333333"/>
          <w:sz w:val="24"/>
          <w:szCs w:val="24"/>
          <w:lang w:val="en"/>
        </w:rPr>
        <w:t>.</w:t>
      </w:r>
      <w:r w:rsidR="00E309DC" w:rsidRPr="00E309DC">
        <w:t xml:space="preserve"> </w:t>
      </w:r>
      <w:r w:rsidR="00E309DC"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14:paraId="6DBDC5B3" w14:textId="77777777" w:rsidR="00452831" w:rsidRDefault="00452831" w:rsidP="000D4453">
      <w:pPr>
        <w:pStyle w:val="NoSpacing"/>
        <w:rPr>
          <w:rFonts w:ascii="Times New Roman" w:hAnsi="Times New Roman"/>
          <w:b/>
          <w:sz w:val="24"/>
        </w:rPr>
      </w:pPr>
    </w:p>
    <w:p w14:paraId="32201F28" w14:textId="53995E4E" w:rsidR="00B71394" w:rsidRPr="00CB5F99" w:rsidRDefault="00965C8B" w:rsidP="000D4453">
      <w:pPr>
        <w:pStyle w:val="NoSpacing"/>
        <w:rPr>
          <w:rFonts w:ascii="Times New Roman" w:hAnsi="Times New Roman"/>
          <w:b/>
          <w:color w:val="FF0000"/>
          <w:sz w:val="24"/>
        </w:rPr>
      </w:pPr>
      <w:r w:rsidRPr="00CB5F99">
        <w:rPr>
          <w:rFonts w:ascii="Times New Roman" w:hAnsi="Times New Roman"/>
          <w:b/>
          <w:color w:val="FF0000"/>
          <w:sz w:val="24"/>
        </w:rPr>
        <w:t>Note: If model building fails to due to low data; then user should get the raw snp output in step 5.1 with the message that not able to run VQSR due to low depth</w:t>
      </w:r>
    </w:p>
    <w:p w14:paraId="793D85D7" w14:textId="77777777" w:rsidR="007A51D0" w:rsidRDefault="007A51D0" w:rsidP="000D4453">
      <w:pPr>
        <w:pStyle w:val="NoSpacing"/>
        <w:rPr>
          <w:rFonts w:ascii="Times New Roman" w:hAnsi="Times New Roman"/>
          <w:b/>
          <w:sz w:val="24"/>
        </w:rPr>
      </w:pPr>
    </w:p>
    <w:p w14:paraId="48447A06" w14:textId="77777777" w:rsidR="007A51D0" w:rsidRDefault="007A51D0" w:rsidP="000D4453">
      <w:pPr>
        <w:pStyle w:val="NoSpacing"/>
        <w:rPr>
          <w:rFonts w:ascii="Times New Roman" w:hAnsi="Times New Roman"/>
          <w:b/>
          <w:sz w:val="24"/>
        </w:rPr>
      </w:pPr>
    </w:p>
    <w:p w14:paraId="060A07D5" w14:textId="77777777" w:rsidR="007A51D0" w:rsidRDefault="007A51D0" w:rsidP="000D4453">
      <w:pPr>
        <w:pStyle w:val="NoSpacing"/>
        <w:rPr>
          <w:rFonts w:ascii="Times New Roman" w:hAnsi="Times New Roman"/>
          <w:b/>
          <w:sz w:val="24"/>
        </w:rPr>
      </w:pPr>
    </w:p>
    <w:p w14:paraId="6D44BE08" w14:textId="77777777" w:rsidR="00B71394" w:rsidRDefault="00B71394" w:rsidP="00B71394">
      <w:pPr>
        <w:rPr>
          <w:rFonts w:ascii="Times New Roman" w:hAnsi="Times New Roman" w:cs="Times New Roman"/>
          <w:b/>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5.3</w:t>
      </w:r>
      <w:r w:rsidRPr="007720FD">
        <w:rPr>
          <w:rFonts w:ascii="Times New Roman" w:hAnsi="Times New Roman" w:cs="Times New Roman"/>
          <w:b/>
          <w:sz w:val="24"/>
          <w:szCs w:val="24"/>
        </w:rPr>
        <w:t xml:space="preserve">: </w:t>
      </w:r>
      <w:r>
        <w:rPr>
          <w:rFonts w:ascii="Times New Roman" w:hAnsi="Times New Roman" w:cs="Times New Roman"/>
          <w:b/>
          <w:sz w:val="24"/>
          <w:szCs w:val="24"/>
        </w:rPr>
        <w:t>Apply SNP recalibration</w:t>
      </w:r>
    </w:p>
    <w:p w14:paraId="013B1D3D" w14:textId="77777777" w:rsidR="00B71394" w:rsidRDefault="00B71394" w:rsidP="00B71394">
      <w:pPr>
        <w:pStyle w:val="NoSpacing"/>
        <w:rPr>
          <w:rFonts w:ascii="Times New Roman" w:hAnsi="Times New Roman" w:cs="Times New Roman"/>
          <w:b/>
          <w:sz w:val="24"/>
          <w:szCs w:val="24"/>
        </w:rPr>
      </w:pPr>
      <w:r>
        <w:rPr>
          <w:rFonts w:ascii="Times New Roman" w:hAnsi="Times New Roman" w:cs="Times New Roman"/>
          <w:b/>
          <w:sz w:val="24"/>
          <w:szCs w:val="24"/>
        </w:rPr>
        <w:t>Usage:</w:t>
      </w:r>
    </w:p>
    <w:p w14:paraId="53DD6907" w14:textId="77777777" w:rsidR="00B71394" w:rsidRPr="00DB3C31" w:rsidRDefault="00B71394" w:rsidP="00B71394">
      <w:pPr>
        <w:pStyle w:val="NoSpacing"/>
        <w:rPr>
          <w:rFonts w:ascii="Times New Roman" w:hAnsi="Times New Roman" w:cs="Times New Roman"/>
          <w:sz w:val="20"/>
          <w:szCs w:val="20"/>
        </w:rPr>
      </w:pPr>
    </w:p>
    <w:p w14:paraId="70131067"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java -Xmx3g -jar GenomeAnalysisTK.jar \</w:t>
      </w:r>
    </w:p>
    <w:p w14:paraId="26692313"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14:paraId="2A7359B5" w14:textId="77777777" w:rsidR="00B71394"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14:paraId="26454B5F" w14:textId="77777777" w:rsidR="00B71394" w:rsidRPr="000E2EB6" w:rsidRDefault="00B71394" w:rsidP="00B7139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 \</w:t>
      </w:r>
    </w:p>
    <w:p w14:paraId="4B695474" w14:textId="76D6B7CE"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-input </w:t>
      </w:r>
      <w:r>
        <w:rPr>
          <w:rFonts w:ascii="Courier New" w:hAnsi="Courier New" w:cs="Courier New"/>
          <w:sz w:val="20"/>
          <w:szCs w:val="20"/>
        </w:rPr>
        <w:t>&lt;output_SNP.vcf</w:t>
      </w:r>
      <w:r>
        <w:rPr>
          <w:rFonts w:ascii="Courier New" w:eastAsia="Times New Roman" w:hAnsi="Courier New" w:cs="Courier New"/>
          <w:sz w:val="20"/>
          <w:szCs w:val="20"/>
        </w:rPr>
        <w:t>&gt;</w:t>
      </w:r>
      <w:r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14:paraId="22D9B0EC"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--ts_filter_level 99.0 \</w:t>
      </w:r>
    </w:p>
    <w:p w14:paraId="14650BDA"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Pr>
          <w:rFonts w:ascii="Courier New" w:hAnsi="Courier New" w:cs="Courier New"/>
          <w:sz w:val="20"/>
          <w:szCs w:val="20"/>
        </w:rPr>
        <w:t>pathT</w:t>
      </w:r>
      <w:r w:rsidRPr="000D4409">
        <w:rPr>
          <w:rFonts w:ascii="Courier New" w:hAnsi="Courier New" w:cs="Courier New"/>
          <w:sz w:val="20"/>
          <w:szCs w:val="20"/>
        </w:rPr>
        <w:t>o/output.tranches \</w:t>
      </w:r>
    </w:p>
    <w:p w14:paraId="038473EE"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Pr>
          <w:rFonts w:ascii="Courier New" w:hAnsi="Courier New" w:cs="Courier New"/>
          <w:sz w:val="20"/>
          <w:szCs w:val="20"/>
        </w:rPr>
        <w:t>pathTo</w:t>
      </w:r>
      <w:r w:rsidRPr="000D4409">
        <w:rPr>
          <w:rFonts w:ascii="Courier New" w:hAnsi="Courier New" w:cs="Courier New"/>
          <w:sz w:val="20"/>
          <w:szCs w:val="20"/>
        </w:rPr>
        <w:t>/output.recal \</w:t>
      </w:r>
    </w:p>
    <w:p w14:paraId="0B601AC0" w14:textId="77777777"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-mode SNP \</w:t>
      </w:r>
    </w:p>
    <w:p w14:paraId="00EEEE74" w14:textId="6B401130" w:rsidR="00B71394" w:rsidRPr="000D4409" w:rsidRDefault="00B71394" w:rsidP="00B71394">
      <w:pPr>
        <w:pStyle w:val="NoSpacing"/>
        <w:rPr>
          <w:rFonts w:ascii="Courier New" w:hAnsi="Courier New" w:cs="Courier New"/>
          <w:sz w:val="20"/>
          <w:szCs w:val="20"/>
        </w:rPr>
      </w:pPr>
      <w:r w:rsidRPr="000D4409">
        <w:rPr>
          <w:rFonts w:ascii="Courier New" w:hAnsi="Courier New" w:cs="Courier New"/>
          <w:sz w:val="20"/>
          <w:szCs w:val="20"/>
        </w:rPr>
        <w:t xml:space="preserve">   -o </w:t>
      </w:r>
      <w:r>
        <w:rPr>
          <w:rFonts w:ascii="Courier New" w:hAnsi="Courier New" w:cs="Courier New"/>
          <w:sz w:val="20"/>
          <w:szCs w:val="20"/>
        </w:rPr>
        <w:t>SNP</w:t>
      </w:r>
      <w:r w:rsidRPr="000D4409">
        <w:rPr>
          <w:rFonts w:ascii="Courier New" w:hAnsi="Courier New" w:cs="Courier New"/>
          <w:sz w:val="20"/>
          <w:szCs w:val="20"/>
        </w:rPr>
        <w:t>.recalibrated.filtered.vcf</w:t>
      </w:r>
      <w:r w:rsidR="00216AF7">
        <w:rPr>
          <w:rFonts w:ascii="Courier New" w:hAnsi="Courier New" w:cs="Courier New"/>
          <w:sz w:val="20"/>
          <w:szCs w:val="20"/>
        </w:rPr>
        <w:t xml:space="preserve"> </w:t>
      </w:r>
    </w:p>
    <w:p w14:paraId="693E7C2E" w14:textId="77777777" w:rsidR="00B71394" w:rsidRDefault="00B71394" w:rsidP="00B71394">
      <w:pPr>
        <w:pStyle w:val="HTMLPreformatted"/>
      </w:pPr>
      <w:r>
        <w:t xml:space="preserve"> </w:t>
      </w:r>
    </w:p>
    <w:p w14:paraId="1D2ED8B7" w14:textId="77777777" w:rsidR="00B71394" w:rsidRDefault="00B71394" w:rsidP="00B71394">
      <w:pPr>
        <w:rPr>
          <w:rFonts w:ascii="Times New Roman" w:hAnsi="Times New Roman" w:cs="Times New Roman"/>
          <w:b/>
          <w:sz w:val="24"/>
          <w:szCs w:val="24"/>
        </w:rPr>
      </w:pPr>
      <w:r>
        <w:rPr>
          <w:rFonts w:ascii="Times New Roman" w:hAnsi="Times New Roman" w:cs="Times New Roman"/>
          <w:b/>
          <w:sz w:val="24"/>
          <w:szCs w:val="24"/>
        </w:rPr>
        <w:t>Input:</w:t>
      </w:r>
    </w:p>
    <w:p w14:paraId="293CA7EB" w14:textId="77777777" w:rsidR="00B71394" w:rsidRPr="00120E86" w:rsidRDefault="00B71394" w:rsidP="00B7139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702A822" w14:textId="40F2B6A6" w:rsidR="00B71394" w:rsidRDefault="00B71394" w:rsidP="00B71394">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(output_SNP.vcf here) [required]</w:t>
      </w:r>
      <w:r w:rsidR="002242C3">
        <w:rPr>
          <w:rFonts w:ascii="Times New Roman" w:hAnsi="Times New Roman" w:cs="Times New Roman"/>
          <w:sz w:val="24"/>
          <w:szCs w:val="24"/>
        </w:rPr>
        <w:t xml:space="preserve"> </w:t>
      </w:r>
    </w:p>
    <w:p w14:paraId="5BF8D7F2" w14:textId="77777777" w:rsidR="00B71394" w:rsidRDefault="00B71394" w:rsidP="00B7139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Recal file generated by VariantRecalibrator (output.recal) [required]</w:t>
      </w:r>
    </w:p>
    <w:p w14:paraId="74815692" w14:textId="77777777" w:rsidR="00B71394" w:rsidRDefault="00B71394" w:rsidP="00B71394">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generated by VariaintRecalibrator (output.tranches) [required]</w:t>
      </w:r>
    </w:p>
    <w:p w14:paraId="20E32251" w14:textId="77777777" w:rsidR="00B71394" w:rsidRPr="00145EEF" w:rsidRDefault="00B71394" w:rsidP="00B71394">
      <w:pPr>
        <w:rPr>
          <w:rFonts w:ascii="Times New Roman" w:hAnsi="Times New Roman" w:cs="Times New Roman"/>
          <w:b/>
          <w:sz w:val="24"/>
          <w:szCs w:val="24"/>
        </w:rPr>
      </w:pPr>
      <w:r w:rsidRPr="00145EEF">
        <w:rPr>
          <w:rFonts w:ascii="Times New Roman" w:hAnsi="Times New Roman" w:cs="Times New Roman"/>
          <w:b/>
          <w:sz w:val="24"/>
          <w:szCs w:val="24"/>
        </w:rPr>
        <w:t>Output:</w:t>
      </w:r>
    </w:p>
    <w:p w14:paraId="44A839E5" w14:textId="57464772" w:rsidR="00B71394" w:rsidRPr="007C3112" w:rsidRDefault="00B71394" w:rsidP="00B71394">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 xml:space="preserve">Output file with </w:t>
      </w:r>
      <w:r w:rsidR="008F00FC">
        <w:rPr>
          <w:rFonts w:ascii="Times New Roman" w:hAnsi="Times New Roman" w:cs="Times New Roman"/>
          <w:sz w:val="24"/>
          <w:szCs w:val="24"/>
        </w:rPr>
        <w:t>analysis ready</w:t>
      </w:r>
      <w:r w:rsidRPr="007C3112">
        <w:rPr>
          <w:rFonts w:ascii="Times New Roman" w:hAnsi="Times New Roman" w:cs="Times New Roman"/>
          <w:sz w:val="24"/>
          <w:szCs w:val="24"/>
        </w:rPr>
        <w:t xml:space="preserve"> SNPs; </w:t>
      </w:r>
      <w:r w:rsidRPr="00C26DEA">
        <w:rPr>
          <w:rFonts w:ascii="Times New Roman" w:hAnsi="Times New Roman" w:cs="Times New Roman"/>
          <w:b/>
          <w:i/>
          <w:sz w:val="24"/>
          <w:szCs w:val="24"/>
          <w:rPrChange w:id="93" w:author="anuj" w:date="2013-04-04T12:13:00Z">
            <w:rPr>
              <w:rFonts w:ascii="Times New Roman" w:hAnsi="Times New Roman" w:cs="Times New Roman"/>
              <w:b/>
              <w:sz w:val="24"/>
              <w:szCs w:val="24"/>
            </w:rPr>
          </w:rPrChange>
        </w:rPr>
        <w:t>provide name</w:t>
      </w:r>
      <w:r w:rsidRPr="007C3112">
        <w:rPr>
          <w:rFonts w:ascii="Times New Roman" w:hAnsi="Times New Roman" w:cs="Times New Roman"/>
          <w:sz w:val="24"/>
          <w:szCs w:val="24"/>
        </w:rPr>
        <w:t xml:space="preserve"> (</w:t>
      </w:r>
      <w:r>
        <w:rPr>
          <w:rFonts w:ascii="Times New Roman" w:hAnsi="Times New Roman" w:cs="Times New Roman"/>
          <w:sz w:val="24"/>
          <w:szCs w:val="24"/>
        </w:rPr>
        <w:t>SNP</w:t>
      </w:r>
      <w:r w:rsidRPr="007C3112">
        <w:rPr>
          <w:rFonts w:ascii="Times New Roman" w:hAnsi="Times New Roman" w:cs="Times New Roman"/>
          <w:sz w:val="24"/>
          <w:szCs w:val="24"/>
        </w:rPr>
        <w:t>.recalibrated.filtered.vcf here)</w:t>
      </w:r>
      <w:r w:rsidR="00F61A7C">
        <w:rPr>
          <w:rFonts w:ascii="Times New Roman" w:hAnsi="Times New Roman" w:cs="Times New Roman"/>
          <w:sz w:val="24"/>
          <w:szCs w:val="24"/>
        </w:rPr>
        <w:t xml:space="preserve"> </w:t>
      </w:r>
    </w:p>
    <w:p w14:paraId="04C1D013" w14:textId="2C08F21A" w:rsidR="00B71394" w:rsidRPr="007C3112" w:rsidRDefault="00B71394" w:rsidP="00B71394">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Index vcf file (</w:t>
      </w:r>
      <w:r w:rsidR="00F66D87">
        <w:rPr>
          <w:rFonts w:ascii="Times New Roman" w:hAnsi="Times New Roman" w:cs="Times New Roman"/>
          <w:sz w:val="24"/>
          <w:szCs w:val="24"/>
        </w:rPr>
        <w:t>SNP</w:t>
      </w:r>
      <w:r w:rsidRPr="007C3112">
        <w:rPr>
          <w:rFonts w:ascii="Times New Roman" w:hAnsi="Times New Roman" w:cs="Times New Roman"/>
          <w:sz w:val="24"/>
          <w:szCs w:val="24"/>
        </w:rPr>
        <w:t>.recalibrated.filtered.vcf.idx</w:t>
      </w:r>
      <w:r w:rsidR="006A484E">
        <w:rPr>
          <w:rFonts w:ascii="Times New Roman" w:hAnsi="Times New Roman" w:cs="Times New Roman"/>
          <w:sz w:val="24"/>
          <w:szCs w:val="24"/>
        </w:rPr>
        <w:t xml:space="preserve"> here</w:t>
      </w:r>
      <w:r w:rsidRPr="007C3112">
        <w:rPr>
          <w:rFonts w:ascii="Times New Roman" w:hAnsi="Times New Roman" w:cs="Times New Roman"/>
          <w:sz w:val="24"/>
          <w:szCs w:val="24"/>
        </w:rPr>
        <w:t>)</w:t>
      </w:r>
    </w:p>
    <w:p w14:paraId="1A582021" w14:textId="77777777" w:rsidR="00B71394" w:rsidRDefault="00B71394" w:rsidP="00B71394">
      <w:pPr>
        <w:rPr>
          <w:rFonts w:ascii="Times New Roman" w:hAnsi="Times New Roman" w:cs="Times New Roman"/>
          <w:b/>
          <w:sz w:val="24"/>
          <w:szCs w:val="24"/>
        </w:rPr>
      </w:pPr>
      <w:r w:rsidRPr="008910DE">
        <w:rPr>
          <w:rFonts w:ascii="Times New Roman" w:hAnsi="Times New Roman" w:cs="Times New Roman"/>
          <w:b/>
          <w:sz w:val="24"/>
          <w:szCs w:val="24"/>
        </w:rPr>
        <w:t>Parameter description:</w:t>
      </w:r>
    </w:p>
    <w:p w14:paraId="41D54072" w14:textId="77777777" w:rsidR="00B71394" w:rsidRPr="00C06D00" w:rsidRDefault="00B71394" w:rsidP="00B71394">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--ts_filter_level: The truth sensitivity level at which to start filtering</w:t>
      </w:r>
    </w:p>
    <w:p w14:paraId="2D162092" w14:textId="77777777" w:rsidR="00B71394" w:rsidRDefault="00B71394" w:rsidP="00B71394">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-mode: Recalibration mode to employ: 1.) SNP for recalibrating only SNPs (emitting indels untouched in the output VCF); 2.) INDEL for indels</w:t>
      </w:r>
    </w:p>
    <w:p w14:paraId="15580857" w14:textId="77777777" w:rsidR="00B71394" w:rsidRDefault="00B71394" w:rsidP="000D4453">
      <w:pPr>
        <w:pStyle w:val="NoSpacing"/>
        <w:rPr>
          <w:rFonts w:ascii="Times New Roman" w:hAnsi="Times New Roman"/>
          <w:b/>
          <w:sz w:val="24"/>
        </w:rPr>
      </w:pPr>
    </w:p>
    <w:p w14:paraId="305F59E0" w14:textId="77777777" w:rsidR="00306E6C" w:rsidRDefault="00306E6C" w:rsidP="000D4453">
      <w:pPr>
        <w:pStyle w:val="NoSpacing"/>
        <w:rPr>
          <w:rFonts w:ascii="Times New Roman" w:hAnsi="Times New Roman"/>
          <w:b/>
          <w:sz w:val="24"/>
        </w:rPr>
      </w:pPr>
    </w:p>
    <w:p w14:paraId="5507AB3C" w14:textId="77777777" w:rsidR="00306E6C" w:rsidRDefault="00306E6C" w:rsidP="000D4453">
      <w:pPr>
        <w:pStyle w:val="NoSpacing"/>
        <w:rPr>
          <w:rFonts w:ascii="Times New Roman" w:hAnsi="Times New Roman"/>
          <w:b/>
          <w:sz w:val="24"/>
        </w:rPr>
      </w:pPr>
    </w:p>
    <w:p w14:paraId="2240F3DE" w14:textId="77777777" w:rsidR="00306E6C" w:rsidRDefault="00306E6C" w:rsidP="000D4453">
      <w:pPr>
        <w:pStyle w:val="NoSpacing"/>
        <w:rPr>
          <w:rFonts w:ascii="Times New Roman" w:hAnsi="Times New Roman"/>
          <w:b/>
          <w:sz w:val="24"/>
        </w:rPr>
      </w:pPr>
    </w:p>
    <w:p w14:paraId="30D841AC" w14:textId="77777777" w:rsidR="00306E6C" w:rsidRDefault="00306E6C" w:rsidP="000D4453">
      <w:pPr>
        <w:pStyle w:val="NoSpacing"/>
        <w:rPr>
          <w:rFonts w:ascii="Times New Roman" w:hAnsi="Times New Roman"/>
          <w:b/>
          <w:sz w:val="24"/>
        </w:rPr>
      </w:pPr>
    </w:p>
    <w:p w14:paraId="735C3BE6" w14:textId="77777777" w:rsidR="00306E6C" w:rsidRDefault="00306E6C" w:rsidP="000D4453">
      <w:pPr>
        <w:pStyle w:val="NoSpacing"/>
        <w:rPr>
          <w:rFonts w:ascii="Times New Roman" w:hAnsi="Times New Roman"/>
          <w:b/>
          <w:sz w:val="24"/>
        </w:rPr>
      </w:pPr>
    </w:p>
    <w:p w14:paraId="3472CD48" w14:textId="77777777" w:rsidR="00306E6C" w:rsidRDefault="00306E6C" w:rsidP="000D4453">
      <w:pPr>
        <w:pStyle w:val="NoSpacing"/>
        <w:rPr>
          <w:rFonts w:ascii="Times New Roman" w:hAnsi="Times New Roman"/>
          <w:b/>
          <w:sz w:val="24"/>
        </w:rPr>
      </w:pPr>
    </w:p>
    <w:p w14:paraId="333A1E32" w14:textId="77777777" w:rsidR="00306E6C" w:rsidRDefault="00306E6C" w:rsidP="000D4453">
      <w:pPr>
        <w:pStyle w:val="NoSpacing"/>
        <w:rPr>
          <w:rFonts w:ascii="Times New Roman" w:hAnsi="Times New Roman"/>
          <w:b/>
          <w:sz w:val="24"/>
        </w:rPr>
      </w:pPr>
    </w:p>
    <w:p w14:paraId="57A5323D" w14:textId="77777777" w:rsidR="00306E6C" w:rsidRDefault="00306E6C" w:rsidP="000D4453">
      <w:pPr>
        <w:pStyle w:val="NoSpacing"/>
        <w:rPr>
          <w:rFonts w:ascii="Times New Roman" w:hAnsi="Times New Roman"/>
          <w:b/>
          <w:sz w:val="24"/>
        </w:rPr>
      </w:pPr>
    </w:p>
    <w:p w14:paraId="77853256" w14:textId="77777777" w:rsidR="00306E6C" w:rsidRDefault="00306E6C" w:rsidP="000D4453">
      <w:pPr>
        <w:pStyle w:val="NoSpacing"/>
        <w:rPr>
          <w:rFonts w:ascii="Times New Roman" w:hAnsi="Times New Roman"/>
          <w:b/>
          <w:sz w:val="24"/>
        </w:rPr>
      </w:pPr>
    </w:p>
    <w:p w14:paraId="4BE907D3" w14:textId="77777777" w:rsidR="00306E6C" w:rsidRDefault="00306E6C" w:rsidP="000D4453">
      <w:pPr>
        <w:pStyle w:val="NoSpacing"/>
        <w:rPr>
          <w:rFonts w:ascii="Times New Roman" w:hAnsi="Times New Roman"/>
          <w:b/>
          <w:sz w:val="24"/>
        </w:rPr>
      </w:pPr>
    </w:p>
    <w:p w14:paraId="45DE09C9" w14:textId="77777777" w:rsidR="00306E6C" w:rsidRDefault="00306E6C" w:rsidP="000D4453">
      <w:pPr>
        <w:pStyle w:val="NoSpacing"/>
        <w:rPr>
          <w:rFonts w:ascii="Times New Roman" w:hAnsi="Times New Roman"/>
          <w:b/>
          <w:sz w:val="24"/>
        </w:rPr>
      </w:pPr>
    </w:p>
    <w:p w14:paraId="722A3F94" w14:textId="77777777" w:rsidR="00306E6C" w:rsidRDefault="00306E6C" w:rsidP="000D4453">
      <w:pPr>
        <w:pStyle w:val="NoSpacing"/>
        <w:rPr>
          <w:rFonts w:ascii="Times New Roman" w:hAnsi="Times New Roman"/>
          <w:b/>
          <w:sz w:val="24"/>
        </w:rPr>
      </w:pPr>
    </w:p>
    <w:p w14:paraId="59D60F9E" w14:textId="77777777" w:rsidR="00306E6C" w:rsidRDefault="00306E6C" w:rsidP="000D4453">
      <w:pPr>
        <w:pStyle w:val="NoSpacing"/>
        <w:rPr>
          <w:rFonts w:ascii="Times New Roman" w:hAnsi="Times New Roman"/>
          <w:b/>
          <w:sz w:val="24"/>
        </w:rPr>
      </w:pPr>
    </w:p>
    <w:p w14:paraId="3539C20F" w14:textId="77777777" w:rsidR="0094317D" w:rsidRDefault="0094317D" w:rsidP="000D4453">
      <w:pPr>
        <w:pStyle w:val="NoSpacing"/>
        <w:rPr>
          <w:rFonts w:ascii="Times New Roman" w:hAnsi="Times New Roman"/>
          <w:b/>
          <w:sz w:val="24"/>
        </w:rPr>
      </w:pPr>
    </w:p>
    <w:p w14:paraId="026BE596" w14:textId="4BDA614A" w:rsidR="00AD4057" w:rsidRDefault="00AD4057" w:rsidP="00AD4057">
      <w:pPr>
        <w:rPr>
          <w:rFonts w:ascii="Times New Roman" w:hAnsi="Times New Roman" w:cs="Times New Roman"/>
          <w:b/>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w:t>
      </w:r>
      <w:r w:rsidR="00FA4612">
        <w:rPr>
          <w:rFonts w:ascii="Times New Roman" w:hAnsi="Times New Roman" w:cs="Times New Roman"/>
          <w:b/>
          <w:sz w:val="24"/>
          <w:szCs w:val="24"/>
        </w:rPr>
        <w:t>4</w:t>
      </w:r>
      <w:r w:rsidRPr="007720FD">
        <w:rPr>
          <w:rFonts w:ascii="Times New Roman" w:hAnsi="Times New Roman" w:cs="Times New Roman"/>
          <w:b/>
          <w:sz w:val="24"/>
          <w:szCs w:val="24"/>
        </w:rPr>
        <w:t xml:space="preserve">: </w:t>
      </w:r>
      <w:r>
        <w:rPr>
          <w:rFonts w:ascii="Times New Roman" w:hAnsi="Times New Roman" w:cs="Times New Roman"/>
          <w:b/>
          <w:sz w:val="24"/>
          <w:szCs w:val="24"/>
        </w:rPr>
        <w:t>S</w:t>
      </w:r>
      <w:r w:rsidR="00184572">
        <w:rPr>
          <w:rFonts w:ascii="Times New Roman" w:hAnsi="Times New Roman" w:cs="Times New Roman"/>
          <w:b/>
          <w:sz w:val="24"/>
          <w:szCs w:val="24"/>
        </w:rPr>
        <w:t>elect</w:t>
      </w:r>
      <w:r>
        <w:rPr>
          <w:rFonts w:ascii="Times New Roman" w:hAnsi="Times New Roman" w:cs="Times New Roman"/>
          <w:b/>
          <w:sz w:val="24"/>
          <w:szCs w:val="24"/>
        </w:rPr>
        <w:t xml:space="preserve"> Indel</w:t>
      </w:r>
    </w:p>
    <w:p w14:paraId="764AA856" w14:textId="5E2B9E70" w:rsidR="00AD4057" w:rsidRDefault="00FA4612" w:rsidP="0002514F">
      <w:pPr>
        <w:rPr>
          <w:rFonts w:ascii="Times New Roman" w:hAnsi="Times New Roman" w:cs="Times New Roman"/>
          <w:b/>
          <w:sz w:val="24"/>
          <w:szCs w:val="24"/>
        </w:rPr>
      </w:pPr>
      <w:r>
        <w:rPr>
          <w:rFonts w:ascii="Times New Roman" w:hAnsi="Times New Roman" w:cs="Times New Roman"/>
          <w:b/>
          <w:sz w:val="24"/>
          <w:szCs w:val="24"/>
        </w:rPr>
        <w:t>Usage:</w:t>
      </w:r>
    </w:p>
    <w:p w14:paraId="719169CA" w14:textId="16BDA65C"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 xml:space="preserve">java -Xmx2g -jar </w:t>
      </w:r>
      <w:r w:rsidR="007A51D0" w:rsidRPr="00FA4612" w:rsidDel="007A51D0">
        <w:rPr>
          <w:rFonts w:ascii="Courier New" w:hAnsi="Courier New" w:cs="Courier New"/>
          <w:sz w:val="20"/>
          <w:szCs w:val="20"/>
        </w:rPr>
        <w:t xml:space="preserve"> </w:t>
      </w:r>
      <w:r w:rsidRPr="00FA4612">
        <w:rPr>
          <w:rFonts w:ascii="Courier New" w:hAnsi="Courier New" w:cs="Courier New"/>
          <w:sz w:val="20"/>
          <w:szCs w:val="20"/>
        </w:rPr>
        <w:t>GenomeAnalysisTK.jar \</w:t>
      </w:r>
    </w:p>
    <w:p w14:paraId="4D92A052" w14:textId="72944C3D"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 xml:space="preserve">-T SelectVariants \  </w:t>
      </w:r>
    </w:p>
    <w:p w14:paraId="3A2DA154" w14:textId="77777777"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-R reference/hg19.fasta \</w:t>
      </w:r>
    </w:p>
    <w:p w14:paraId="73715736" w14:textId="26A651AA" w:rsidR="00FA4612" w:rsidRPr="00FA4612" w:rsidRDefault="00FA4612" w:rsidP="00FA4612">
      <w:pPr>
        <w:pStyle w:val="NoSpacing"/>
        <w:rPr>
          <w:rFonts w:ascii="Courier New" w:hAnsi="Courier New" w:cs="Courier New"/>
          <w:sz w:val="20"/>
          <w:szCs w:val="20"/>
        </w:rPr>
      </w:pPr>
      <w:r w:rsidRPr="00FA4612">
        <w:rPr>
          <w:rFonts w:ascii="Courier New" w:hAnsi="Courier New" w:cs="Courier New"/>
          <w:sz w:val="20"/>
          <w:szCs w:val="20"/>
        </w:rPr>
        <w:t xml:space="preserve">--variant </w:t>
      </w:r>
      <w:r>
        <w:rPr>
          <w:rFonts w:ascii="Courier New" w:hAnsi="Courier New" w:cs="Courier New"/>
          <w:sz w:val="20"/>
          <w:szCs w:val="20"/>
        </w:rPr>
        <w:t>&lt;variants</w:t>
      </w:r>
      <w:r w:rsidRPr="000D4453">
        <w:rPr>
          <w:rFonts w:ascii="Courier New" w:hAnsi="Courier New"/>
          <w:sz w:val="20"/>
        </w:rPr>
        <w:t>.raw.vcf</w:t>
      </w:r>
      <w:r>
        <w:rPr>
          <w:rFonts w:ascii="Courier New" w:hAnsi="Courier New"/>
          <w:sz w:val="20"/>
        </w:rPr>
        <w:t>&gt;</w:t>
      </w:r>
      <w:r w:rsidRPr="000D4453">
        <w:rPr>
          <w:rFonts w:ascii="Courier New" w:hAnsi="Courier New"/>
          <w:sz w:val="20"/>
        </w:rPr>
        <w:t xml:space="preserve"> </w:t>
      </w:r>
      <w:r w:rsidRPr="00FA4612">
        <w:rPr>
          <w:rFonts w:ascii="Courier New" w:hAnsi="Courier New" w:cs="Courier New"/>
          <w:sz w:val="20"/>
          <w:szCs w:val="20"/>
        </w:rPr>
        <w:t>-o output_INDEL.vcf -selectType INDEL</w:t>
      </w:r>
    </w:p>
    <w:p w14:paraId="10E26480" w14:textId="77777777" w:rsidR="0098050E" w:rsidRDefault="0098050E" w:rsidP="0098050E">
      <w:pPr>
        <w:pStyle w:val="HTMLPreformatted"/>
        <w:rPr>
          <w:rFonts w:ascii="Times New Roman" w:hAnsi="Times New Roman" w:cs="Times New Roman"/>
          <w:b/>
          <w:sz w:val="24"/>
          <w:szCs w:val="24"/>
        </w:rPr>
      </w:pPr>
    </w:p>
    <w:p w14:paraId="118B7DC5" w14:textId="77777777" w:rsidR="0098050E" w:rsidRDefault="0098050E" w:rsidP="0098050E">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2F64AA83" w14:textId="77777777" w:rsidR="0098050E" w:rsidRDefault="0098050E" w:rsidP="0098050E">
      <w:pPr>
        <w:pStyle w:val="HTMLPreformatted"/>
        <w:rPr>
          <w:rFonts w:ascii="Times New Roman" w:hAnsi="Times New Roman" w:cs="Times New Roman"/>
          <w:b/>
          <w:sz w:val="24"/>
          <w:szCs w:val="24"/>
        </w:rPr>
      </w:pPr>
    </w:p>
    <w:p w14:paraId="43EE230E" w14:textId="77777777" w:rsidR="0098050E" w:rsidRPr="00120E86" w:rsidRDefault="0098050E" w:rsidP="0098050E">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21C3A428" w14:textId="0DBE44DE" w:rsidR="0098050E" w:rsidRDefault="0098050E" w:rsidP="0098050E">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Pr="0098050E">
        <w:rPr>
          <w:rFonts w:ascii="Times New Roman" w:hAnsi="Times New Roman" w:cs="Times New Roman"/>
          <w:sz w:val="24"/>
          <w:szCs w:val="24"/>
        </w:rPr>
        <w:t xml:space="preserve">variants.raw.vcf </w:t>
      </w:r>
      <w:r>
        <w:rPr>
          <w:rFonts w:ascii="Times New Roman" w:hAnsi="Times New Roman" w:cs="Times New Roman"/>
          <w:sz w:val="24"/>
          <w:szCs w:val="24"/>
        </w:rPr>
        <w:t>here) [required]</w:t>
      </w:r>
    </w:p>
    <w:p w14:paraId="3B306B2C" w14:textId="77777777" w:rsidR="000D6155" w:rsidRDefault="000D6155" w:rsidP="000D6155">
      <w:pPr>
        <w:pStyle w:val="HTMLPreformatted"/>
        <w:keepNext/>
        <w:rPr>
          <w:rFonts w:ascii="Times New Roman" w:hAnsi="Times New Roman" w:cs="Times New Roman"/>
          <w:b/>
          <w:sz w:val="24"/>
          <w:szCs w:val="24"/>
        </w:rPr>
      </w:pPr>
      <w:r>
        <w:rPr>
          <w:rFonts w:ascii="Times New Roman" w:hAnsi="Times New Roman" w:cs="Times New Roman"/>
          <w:b/>
          <w:sz w:val="24"/>
          <w:szCs w:val="24"/>
        </w:rPr>
        <w:t>Output:</w:t>
      </w:r>
    </w:p>
    <w:p w14:paraId="4B8C52EC" w14:textId="1D2AF76E" w:rsidR="000D6155" w:rsidRPr="00EE22EA" w:rsidRDefault="000D6155" w:rsidP="000D6155">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w:t>
      </w:r>
      <w:r>
        <w:rPr>
          <w:rFonts w:ascii="Times New Roman" w:hAnsi="Times New Roman" w:cs="Times New Roman"/>
          <w:sz w:val="24"/>
          <w:szCs w:val="24"/>
        </w:rPr>
        <w:t>INDEL</w:t>
      </w:r>
      <w:r w:rsidRPr="00344FA5">
        <w:rPr>
          <w:rFonts w:ascii="Times New Roman" w:hAnsi="Times New Roman" w:cs="Times New Roman"/>
          <w:sz w:val="24"/>
          <w:szCs w:val="24"/>
        </w:rPr>
        <w:t xml:space="preserve"> only</w:t>
      </w:r>
      <w:r w:rsidR="006B3C3A">
        <w:rPr>
          <w:rFonts w:ascii="Times New Roman" w:hAnsi="Times New Roman" w:cs="Times New Roman"/>
          <w:sz w:val="24"/>
          <w:szCs w:val="24"/>
        </w:rPr>
        <w:t xml:space="preserve">; </w:t>
      </w:r>
      <w:r w:rsidR="006B3C3A" w:rsidRPr="00C26DEA">
        <w:rPr>
          <w:rFonts w:ascii="Times New Roman" w:hAnsi="Times New Roman" w:cs="Times New Roman"/>
          <w:b/>
          <w:i/>
          <w:sz w:val="24"/>
          <w:szCs w:val="24"/>
          <w:rPrChange w:id="94" w:author="anuj" w:date="2013-04-04T12:13:00Z">
            <w:rPr>
              <w:rFonts w:ascii="Times New Roman" w:hAnsi="Times New Roman" w:cs="Times New Roman"/>
              <w:b/>
              <w:sz w:val="24"/>
              <w:szCs w:val="24"/>
            </w:rPr>
          </w:rPrChange>
        </w:rPr>
        <w:t>provide name</w:t>
      </w:r>
      <w:r w:rsidR="006B3C3A">
        <w:rPr>
          <w:rFonts w:ascii="Times New Roman" w:hAnsi="Times New Roman" w:cs="Times New Roman"/>
          <w:sz w:val="24"/>
          <w:szCs w:val="24"/>
        </w:rPr>
        <w:t xml:space="preserve"> </w:t>
      </w:r>
      <w:r>
        <w:rPr>
          <w:rFonts w:ascii="Times New Roman" w:hAnsi="Times New Roman" w:cs="Times New Roman"/>
          <w:sz w:val="24"/>
          <w:szCs w:val="24"/>
        </w:rPr>
        <w:t>(</w:t>
      </w:r>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 xml:space="preserve"> here) </w:t>
      </w:r>
    </w:p>
    <w:p w14:paraId="077D933E" w14:textId="61FA7DEE" w:rsidR="00EE22EA" w:rsidRPr="00344FA5" w:rsidRDefault="00EE22EA" w:rsidP="000D6155">
      <w:pPr>
        <w:pStyle w:val="HTMLPreformatted"/>
        <w:keepNext/>
        <w:numPr>
          <w:ilvl w:val="0"/>
          <w:numId w:val="40"/>
        </w:numPr>
        <w:rPr>
          <w:rFonts w:ascii="Times New Roman" w:hAnsi="Times New Roman" w:cs="Times New Roman"/>
          <w:b/>
          <w:sz w:val="24"/>
          <w:szCs w:val="24"/>
        </w:rPr>
      </w:pPr>
      <w:r>
        <w:rPr>
          <w:rFonts w:ascii="Times New Roman" w:hAnsi="Times New Roman" w:cs="Times New Roman"/>
          <w:sz w:val="24"/>
          <w:szCs w:val="24"/>
        </w:rPr>
        <w:t>Index file (</w:t>
      </w:r>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.idx here)</w:t>
      </w:r>
    </w:p>
    <w:p w14:paraId="6155FCB4" w14:textId="77777777" w:rsidR="000D6155" w:rsidRDefault="000D6155" w:rsidP="000D6155">
      <w:pPr>
        <w:pStyle w:val="HTMLPreformatted"/>
        <w:keepNext/>
        <w:rPr>
          <w:rFonts w:ascii="Times New Roman" w:hAnsi="Times New Roman" w:cs="Times New Roman"/>
          <w:b/>
          <w:sz w:val="24"/>
          <w:szCs w:val="24"/>
        </w:rPr>
      </w:pPr>
    </w:p>
    <w:p w14:paraId="3ACC5E7B" w14:textId="77777777" w:rsidR="000D6155" w:rsidRDefault="000D6155" w:rsidP="000D6155">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14:paraId="4D516D66" w14:textId="1EA2A5A7" w:rsidR="000D6155" w:rsidRPr="00AD4057" w:rsidRDefault="000D6155" w:rsidP="000D6155">
      <w:pPr>
        <w:pStyle w:val="ListParagraph"/>
        <w:keepNext/>
        <w:numPr>
          <w:ilvl w:val="0"/>
          <w:numId w:val="40"/>
        </w:numPr>
        <w:rPr>
          <w:rFonts w:ascii="Times New Roman" w:hAnsi="Times New Roman" w:cs="Times New Roman"/>
          <w:b/>
          <w:sz w:val="24"/>
          <w:szCs w:val="24"/>
        </w:rPr>
      </w:pPr>
      <w:r w:rsidRPr="00B71394">
        <w:t>-</w:t>
      </w:r>
      <w:r w:rsidRPr="00AD4057">
        <w:rPr>
          <w:rFonts w:ascii="Times New Roman" w:hAnsi="Times New Roman" w:cs="Times New Roman"/>
          <w:sz w:val="24"/>
          <w:szCs w:val="24"/>
        </w:rPr>
        <w:t xml:space="preserve">selectType: Selection the </w:t>
      </w:r>
      <w:r w:rsidR="00816947">
        <w:rPr>
          <w:rFonts w:ascii="Times New Roman" w:hAnsi="Times New Roman" w:cs="Times New Roman"/>
          <w:sz w:val="24"/>
          <w:szCs w:val="24"/>
        </w:rPr>
        <w:t>INDELs</w:t>
      </w:r>
      <w:r w:rsidRPr="00AD4057">
        <w:rPr>
          <w:rFonts w:ascii="Times New Roman" w:hAnsi="Times New Roman" w:cs="Times New Roman"/>
          <w:sz w:val="24"/>
          <w:szCs w:val="24"/>
        </w:rPr>
        <w:t xml:space="preserve"> only</w:t>
      </w:r>
      <w:r>
        <w:t xml:space="preserve"> </w:t>
      </w:r>
    </w:p>
    <w:p w14:paraId="23626A0F" w14:textId="77777777" w:rsidR="0098050E" w:rsidRDefault="0098050E" w:rsidP="0002514F">
      <w:pPr>
        <w:rPr>
          <w:rFonts w:ascii="Times New Roman" w:hAnsi="Times New Roman" w:cs="Times New Roman"/>
          <w:b/>
          <w:sz w:val="24"/>
          <w:szCs w:val="24"/>
        </w:rPr>
      </w:pPr>
    </w:p>
    <w:p w14:paraId="24566102" w14:textId="69CF3C21" w:rsidR="0002514F" w:rsidRDefault="0002514F" w:rsidP="0002514F">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w:t>
      </w:r>
      <w:r w:rsidR="00AD4057">
        <w:rPr>
          <w:rFonts w:ascii="Times New Roman" w:hAnsi="Times New Roman" w:cs="Times New Roman"/>
          <w:b/>
          <w:sz w:val="24"/>
          <w:szCs w:val="24"/>
        </w:rPr>
        <w:t>5</w:t>
      </w:r>
      <w:r w:rsidRPr="007720FD">
        <w:rPr>
          <w:rFonts w:ascii="Times New Roman" w:hAnsi="Times New Roman" w:cs="Times New Roman"/>
          <w:b/>
          <w:sz w:val="24"/>
          <w:szCs w:val="24"/>
        </w:rPr>
        <w:t xml:space="preserve">: </w:t>
      </w:r>
      <w:r w:rsidR="00184572">
        <w:rPr>
          <w:rFonts w:ascii="Times New Roman" w:hAnsi="Times New Roman" w:cs="Times New Roman"/>
          <w:b/>
          <w:sz w:val="24"/>
          <w:szCs w:val="24"/>
        </w:rPr>
        <w:t>Recalibrate</w:t>
      </w:r>
      <w:r w:rsidR="00156C63">
        <w:rPr>
          <w:rFonts w:ascii="Times New Roman" w:hAnsi="Times New Roman" w:cs="Times New Roman"/>
          <w:b/>
          <w:sz w:val="24"/>
          <w:szCs w:val="24"/>
        </w:rPr>
        <w:t xml:space="preserve"> Indel</w:t>
      </w:r>
    </w:p>
    <w:p w14:paraId="20D462AB" w14:textId="77777777" w:rsidR="008E36E6" w:rsidRPr="00CF1D09" w:rsidRDefault="008E36E6" w:rsidP="0002514F">
      <w:pPr>
        <w:rPr>
          <w:rFonts w:ascii="Times New Roman" w:hAnsi="Times New Roman" w:cs="Times New Roman"/>
          <w:sz w:val="24"/>
          <w:szCs w:val="24"/>
        </w:rPr>
      </w:pPr>
      <w:r>
        <w:rPr>
          <w:rFonts w:ascii="Times New Roman" w:hAnsi="Times New Roman" w:cs="Times New Roman"/>
          <w:b/>
          <w:sz w:val="24"/>
          <w:szCs w:val="24"/>
        </w:rPr>
        <w:t>Usage:</w:t>
      </w:r>
    </w:p>
    <w:p w14:paraId="0EDA04E7" w14:textId="77777777" w:rsidR="007A16F0" w:rsidRPr="000D4409" w:rsidRDefault="00FC085B" w:rsidP="000D4409">
      <w:pPr>
        <w:pStyle w:val="NoSpacing"/>
        <w:rPr>
          <w:rFonts w:ascii="Courier New" w:hAnsi="Courier New" w:cs="Courier New"/>
          <w:sz w:val="20"/>
          <w:szCs w:val="20"/>
        </w:rPr>
      </w:pPr>
      <w:r>
        <w:rPr>
          <w:rFonts w:ascii="Courier New" w:hAnsi="Courier New" w:cs="Courier New"/>
          <w:sz w:val="20"/>
          <w:szCs w:val="20"/>
        </w:rPr>
        <w:t>j</w:t>
      </w:r>
      <w:r w:rsidR="007A16F0" w:rsidRPr="000D4409">
        <w:rPr>
          <w:rFonts w:ascii="Courier New" w:hAnsi="Courier New" w:cs="Courier New"/>
          <w:sz w:val="20"/>
          <w:szCs w:val="20"/>
        </w:rPr>
        <w:t>ava</w:t>
      </w:r>
      <w:r>
        <w:rPr>
          <w:rFonts w:ascii="Courier New" w:hAnsi="Courier New" w:cs="Courier New"/>
          <w:sz w:val="20"/>
          <w:szCs w:val="20"/>
        </w:rPr>
        <w:t xml:space="preserve"> </w:t>
      </w:r>
      <w:r w:rsidRPr="00FC085B">
        <w:rPr>
          <w:rFonts w:ascii="Courier New" w:hAnsi="Courier New" w:cs="Courier New"/>
          <w:sz w:val="20"/>
          <w:szCs w:val="20"/>
        </w:rPr>
        <w:t>-Xmx4g</w:t>
      </w:r>
      <w:r w:rsidR="007A16F0" w:rsidRPr="000D4409">
        <w:rPr>
          <w:rFonts w:ascii="Courier New" w:hAnsi="Courier New" w:cs="Courier New"/>
          <w:sz w:val="20"/>
          <w:szCs w:val="20"/>
        </w:rPr>
        <w:t xml:space="preserve"> -jar GenomeAnalysisTK.jar \</w:t>
      </w:r>
    </w:p>
    <w:p w14:paraId="5CFAD008" w14:textId="77777777"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 VariantRecalibrator \</w:t>
      </w:r>
    </w:p>
    <w:p w14:paraId="1D0BB300" w14:textId="77777777"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w:t>
      </w:r>
      <w:r w:rsidR="00395395" w:rsidRPr="000D4409">
        <w:rPr>
          <w:rFonts w:ascii="Courier New" w:hAnsi="Courier New" w:cs="Courier New"/>
          <w:sz w:val="20"/>
          <w:szCs w:val="20"/>
        </w:rPr>
        <w:t>hg19.fasta</w:t>
      </w:r>
      <w:r w:rsidRPr="000D4409">
        <w:rPr>
          <w:rFonts w:ascii="Courier New" w:hAnsi="Courier New" w:cs="Courier New"/>
          <w:sz w:val="20"/>
          <w:szCs w:val="20"/>
        </w:rPr>
        <w:t xml:space="preserve"> \</w:t>
      </w:r>
    </w:p>
    <w:p w14:paraId="64DED6A6" w14:textId="2F6DF9D9"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E309DC">
        <w:rPr>
          <w:rFonts w:ascii="Courier New" w:hAnsi="Courier New" w:cs="Courier New"/>
          <w:sz w:val="20"/>
          <w:szCs w:val="20"/>
        </w:rPr>
        <w:t xml:space="preserve"> \</w:t>
      </w:r>
    </w:p>
    <w:p w14:paraId="53DD7B5D" w14:textId="1950F8EE" w:rsidR="007A16F0" w:rsidRDefault="00612C64" w:rsidP="000D4409">
      <w:pPr>
        <w:pStyle w:val="NoSpacing"/>
        <w:rPr>
          <w:rFonts w:ascii="Courier New" w:hAnsi="Courier New" w:cs="Courier New"/>
          <w:sz w:val="20"/>
          <w:szCs w:val="20"/>
        </w:rPr>
      </w:pPr>
      <w:r>
        <w:rPr>
          <w:rFonts w:ascii="Courier New" w:hAnsi="Courier New" w:cs="Courier New"/>
          <w:sz w:val="20"/>
          <w:szCs w:val="20"/>
        </w:rPr>
        <w:t xml:space="preserve">   </w:t>
      </w:r>
      <w:r w:rsidR="007A16F0" w:rsidRPr="000D4409">
        <w:rPr>
          <w:rFonts w:ascii="Courier New" w:hAnsi="Courier New" w:cs="Courier New"/>
          <w:sz w:val="20"/>
          <w:szCs w:val="20"/>
        </w:rPr>
        <w:t xml:space="preserve">-input </w:t>
      </w:r>
      <w:r w:rsidR="00E15EA9">
        <w:rPr>
          <w:rFonts w:ascii="Courier New" w:hAnsi="Courier New" w:cs="Courier New"/>
          <w:sz w:val="20"/>
          <w:szCs w:val="20"/>
        </w:rPr>
        <w:t>&lt;</w:t>
      </w:r>
      <w:r w:rsidR="00E95E5E">
        <w:rPr>
          <w:rFonts w:ascii="Courier New" w:hAnsi="Courier New" w:cs="Courier New"/>
          <w:sz w:val="20"/>
          <w:szCs w:val="20"/>
        </w:rPr>
        <w:t>output_INDEL.vcf</w:t>
      </w:r>
      <w:r w:rsidR="00E15EA9">
        <w:rPr>
          <w:rFonts w:ascii="Courier New" w:hAnsi="Courier New" w:cs="Courier New"/>
          <w:sz w:val="20"/>
          <w:szCs w:val="20"/>
        </w:rPr>
        <w:t>&gt;</w:t>
      </w:r>
      <w:r w:rsidR="004B1EFA" w:rsidRPr="000D4409">
        <w:rPr>
          <w:rFonts w:ascii="Courier New" w:hAnsi="Courier New" w:cs="Courier New"/>
          <w:sz w:val="20"/>
          <w:szCs w:val="20"/>
        </w:rPr>
        <w:t xml:space="preserve"> </w:t>
      </w:r>
      <w:r w:rsidR="007A16F0" w:rsidRPr="000D4409">
        <w:rPr>
          <w:rFonts w:ascii="Courier New" w:hAnsi="Courier New" w:cs="Courier New"/>
          <w:sz w:val="20"/>
          <w:szCs w:val="20"/>
        </w:rPr>
        <w:t>\</w:t>
      </w:r>
    </w:p>
    <w:p w14:paraId="7F69765B" w14:textId="0B7A504B" w:rsidR="00820AE2" w:rsidRPr="000D4409" w:rsidRDefault="00820AE2" w:rsidP="000D4409">
      <w:pPr>
        <w:pStyle w:val="NoSpacing"/>
        <w:rPr>
          <w:rFonts w:ascii="Courier New" w:hAnsi="Courier New" w:cs="Courier New"/>
          <w:sz w:val="20"/>
          <w:szCs w:val="20"/>
        </w:rPr>
      </w:pPr>
      <w:r>
        <w:rPr>
          <w:rFonts w:ascii="Courier New" w:hAnsi="Courier New" w:cs="Courier New"/>
          <w:sz w:val="20"/>
          <w:szCs w:val="20"/>
        </w:rPr>
        <w:t xml:space="preserve">   </w:t>
      </w:r>
      <w:r w:rsidRPr="00820AE2">
        <w:rPr>
          <w:rFonts w:ascii="Courier New" w:hAnsi="Courier New" w:cs="Courier New"/>
          <w:sz w:val="20"/>
          <w:szCs w:val="20"/>
        </w:rPr>
        <w:t>-resource:mills,known=true,training=true,truth=true,prior=12.0 pathTo/Mills_and_1000G_gold_standard.indels.hg19.vcf \</w:t>
      </w:r>
    </w:p>
    <w:p w14:paraId="12D9FC3A" w14:textId="3FF47DAC" w:rsidR="007A16F0" w:rsidRPr="00820AE2" w:rsidRDefault="00820AE2" w:rsidP="000D4409">
      <w:pPr>
        <w:pStyle w:val="NoSpacing"/>
        <w:rPr>
          <w:rFonts w:ascii="Courier New" w:hAnsi="Courier New"/>
          <w:sz w:val="20"/>
        </w:rPr>
      </w:pPr>
      <w:r>
        <w:rPr>
          <w:rFonts w:ascii="Courier New" w:hAnsi="Courier New" w:cs="Courier New"/>
          <w:sz w:val="20"/>
          <w:szCs w:val="20"/>
        </w:rPr>
        <w:t xml:space="preserve">   </w:t>
      </w:r>
      <w:r w:rsidR="007A16F0" w:rsidRPr="00820AE2">
        <w:rPr>
          <w:rFonts w:ascii="Courier New" w:hAnsi="Courier New" w:cs="Courier New"/>
          <w:sz w:val="20"/>
          <w:szCs w:val="20"/>
        </w:rPr>
        <w:t xml:space="preserve">-an QD -an ReadPosRankSum -an FS </w:t>
      </w:r>
    </w:p>
    <w:p w14:paraId="4FADF50B" w14:textId="77777777" w:rsidR="007A16F0" w:rsidRPr="00820AE2" w:rsidRDefault="007A16F0" w:rsidP="000D4409">
      <w:pPr>
        <w:pStyle w:val="NoSpacing"/>
        <w:rPr>
          <w:rFonts w:ascii="Courier New" w:hAnsi="Courier New" w:cs="Courier New"/>
          <w:sz w:val="20"/>
          <w:szCs w:val="20"/>
        </w:rPr>
      </w:pPr>
      <w:r w:rsidRPr="00820AE2">
        <w:rPr>
          <w:rFonts w:ascii="Courier New" w:hAnsi="Courier New" w:cs="Courier New"/>
          <w:sz w:val="20"/>
          <w:szCs w:val="20"/>
        </w:rPr>
        <w:t xml:space="preserve">   -mode INDEL \</w:t>
      </w:r>
    </w:p>
    <w:p w14:paraId="0258B266" w14:textId="4E056F73" w:rsidR="00820AE2" w:rsidRPr="00820AE2" w:rsidRDefault="00820AE2" w:rsidP="000D4409">
      <w:pPr>
        <w:pStyle w:val="NoSpacing"/>
        <w:rPr>
          <w:rFonts w:ascii="Courier New" w:hAnsi="Courier New" w:cs="Courier New"/>
          <w:sz w:val="20"/>
          <w:szCs w:val="20"/>
        </w:rPr>
      </w:pPr>
      <w:r w:rsidRPr="00820AE2">
        <w:rPr>
          <w:rFonts w:ascii="Courier New" w:hAnsi="Courier New" w:cs="Courier New"/>
          <w:sz w:val="20"/>
          <w:szCs w:val="20"/>
        </w:rPr>
        <w:t xml:space="preserve">   </w:t>
      </w:r>
      <w:r w:rsidR="009813A4" w:rsidRPr="00820AE2">
        <w:rPr>
          <w:rFonts w:ascii="Courier New" w:hAnsi="Courier New" w:cs="Courier New"/>
          <w:sz w:val="20"/>
          <w:szCs w:val="20"/>
        </w:rPr>
        <w:t xml:space="preserve">--maxGaussians 4 </w:t>
      </w:r>
      <w:r>
        <w:rPr>
          <w:rFonts w:ascii="Courier New" w:hAnsi="Courier New" w:cs="Courier New"/>
          <w:sz w:val="20"/>
          <w:szCs w:val="20"/>
        </w:rPr>
        <w:t>\</w:t>
      </w:r>
    </w:p>
    <w:p w14:paraId="5F9E74C5" w14:textId="1C1E7A8C" w:rsidR="009813A4" w:rsidRPr="00820AE2" w:rsidRDefault="00820AE2" w:rsidP="000D4409">
      <w:pPr>
        <w:pStyle w:val="NoSpacing"/>
        <w:rPr>
          <w:rFonts w:ascii="Courier New" w:hAnsi="Courier New" w:cs="Courier New"/>
          <w:color w:val="FF0000"/>
          <w:sz w:val="20"/>
          <w:szCs w:val="20"/>
        </w:rPr>
      </w:pPr>
      <w:r w:rsidRPr="00820AE2">
        <w:rPr>
          <w:rFonts w:ascii="Courier New" w:hAnsi="Courier New" w:cs="Courier New"/>
          <w:sz w:val="20"/>
          <w:szCs w:val="20"/>
        </w:rPr>
        <w:t xml:space="preserve">   </w:t>
      </w:r>
      <w:r w:rsidR="00965C8B" w:rsidRPr="00965C8B">
        <w:rPr>
          <w:rFonts w:ascii="Courier New" w:hAnsi="Courier New" w:cs="Courier New"/>
          <w:sz w:val="20"/>
          <w:szCs w:val="20"/>
        </w:rPr>
        <w:t>-percentBad</w:t>
      </w:r>
      <w:r w:rsidR="009813A4" w:rsidRPr="00820AE2">
        <w:rPr>
          <w:rFonts w:ascii="Courier New" w:hAnsi="Courier New" w:cs="Courier New"/>
          <w:sz w:val="20"/>
          <w:szCs w:val="20"/>
        </w:rPr>
        <w:t xml:space="preserve"> </w:t>
      </w:r>
      <w:r w:rsidR="0077222E">
        <w:rPr>
          <w:rFonts w:ascii="Courier New" w:hAnsi="Courier New" w:cs="Courier New"/>
          <w:sz w:val="20"/>
          <w:szCs w:val="20"/>
        </w:rPr>
        <w:t>0.05</w:t>
      </w:r>
      <w:r>
        <w:rPr>
          <w:rFonts w:ascii="Courier New" w:hAnsi="Courier New" w:cs="Courier New"/>
          <w:color w:val="FF0000"/>
          <w:sz w:val="20"/>
          <w:szCs w:val="20"/>
        </w:rPr>
        <w:t xml:space="preserve"> </w:t>
      </w:r>
      <w:r w:rsidRPr="00820AE2">
        <w:rPr>
          <w:rFonts w:ascii="Courier New" w:hAnsi="Courier New" w:cs="Courier New"/>
          <w:sz w:val="20"/>
          <w:szCs w:val="20"/>
        </w:rPr>
        <w:t>\</w:t>
      </w:r>
    </w:p>
    <w:p w14:paraId="5CF2983C" w14:textId="7EA7A8C8"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.recal \</w:t>
      </w:r>
    </w:p>
    <w:p w14:paraId="61C71A80" w14:textId="01030043" w:rsidR="007A16F0" w:rsidRPr="000D4409"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.tranches \</w:t>
      </w:r>
    </w:p>
    <w:p w14:paraId="2E507F23" w14:textId="6B2DCAB3" w:rsidR="007A16F0" w:rsidRDefault="007A16F0" w:rsidP="000D4409">
      <w:pPr>
        <w:pStyle w:val="NoSpacing"/>
        <w:rPr>
          <w:rFonts w:ascii="Courier New" w:hAnsi="Courier New" w:cs="Courier New"/>
          <w:sz w:val="20"/>
          <w:szCs w:val="20"/>
        </w:rPr>
      </w:pPr>
      <w:r w:rsidRPr="000D4409">
        <w:rPr>
          <w:rFonts w:ascii="Courier New" w:hAnsi="Courier New" w:cs="Courier New"/>
          <w:sz w:val="20"/>
          <w:szCs w:val="20"/>
        </w:rPr>
        <w:t xml:space="preserve">   -rscriptFile </w:t>
      </w:r>
      <w:r w:rsidR="00E15EA9">
        <w:rPr>
          <w:rFonts w:ascii="Courier New" w:hAnsi="Courier New" w:cs="Courier New"/>
          <w:sz w:val="20"/>
          <w:szCs w:val="20"/>
        </w:rPr>
        <w:t>pathTo</w:t>
      </w:r>
      <w:r w:rsidRPr="000D4409">
        <w:rPr>
          <w:rFonts w:ascii="Courier New" w:hAnsi="Courier New" w:cs="Courier New"/>
          <w:sz w:val="20"/>
          <w:szCs w:val="20"/>
        </w:rPr>
        <w:t>/output</w:t>
      </w:r>
      <w:r w:rsidR="009C5B00" w:rsidRPr="000D4409">
        <w:rPr>
          <w:rFonts w:ascii="Courier New" w:hAnsi="Courier New" w:cs="Courier New"/>
          <w:sz w:val="20"/>
          <w:szCs w:val="20"/>
        </w:rPr>
        <w:t>_indel</w:t>
      </w:r>
      <w:r w:rsidRPr="000D4409">
        <w:rPr>
          <w:rFonts w:ascii="Courier New" w:hAnsi="Courier New" w:cs="Courier New"/>
          <w:sz w:val="20"/>
          <w:szCs w:val="20"/>
        </w:rPr>
        <w:t>.plots.R</w:t>
      </w:r>
    </w:p>
    <w:p w14:paraId="0607BD4D" w14:textId="77777777" w:rsidR="00820AE2" w:rsidRPr="000D4409" w:rsidRDefault="00820AE2" w:rsidP="000D4409">
      <w:pPr>
        <w:pStyle w:val="NoSpacing"/>
        <w:rPr>
          <w:rFonts w:ascii="Courier New" w:hAnsi="Courier New" w:cs="Courier New"/>
          <w:sz w:val="20"/>
          <w:szCs w:val="20"/>
        </w:rPr>
      </w:pPr>
    </w:p>
    <w:p w14:paraId="612A2500" w14:textId="77777777" w:rsidR="007218DB" w:rsidRDefault="007218DB" w:rsidP="007218DB">
      <w:pPr>
        <w:pStyle w:val="HTMLPreformatted"/>
        <w:rPr>
          <w:rFonts w:ascii="Times New Roman" w:hAnsi="Times New Roman" w:cs="Times New Roman"/>
          <w:b/>
          <w:sz w:val="24"/>
          <w:szCs w:val="24"/>
        </w:rPr>
      </w:pPr>
      <w:r>
        <w:rPr>
          <w:rFonts w:ascii="Times New Roman" w:hAnsi="Times New Roman" w:cs="Times New Roman"/>
          <w:b/>
          <w:sz w:val="24"/>
          <w:szCs w:val="24"/>
        </w:rPr>
        <w:t>Input:</w:t>
      </w:r>
    </w:p>
    <w:p w14:paraId="33919276" w14:textId="77777777" w:rsidR="00820AE2" w:rsidRDefault="00820AE2" w:rsidP="007218DB">
      <w:pPr>
        <w:pStyle w:val="HTMLPreformatted"/>
        <w:rPr>
          <w:rFonts w:ascii="Times New Roman" w:hAnsi="Times New Roman" w:cs="Times New Roman"/>
          <w:b/>
          <w:sz w:val="24"/>
          <w:szCs w:val="24"/>
        </w:rPr>
      </w:pPr>
    </w:p>
    <w:p w14:paraId="28DA4F30" w14:textId="77777777" w:rsidR="007218DB" w:rsidRPr="00120E86" w:rsidRDefault="007218DB"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5A1CA446" w14:textId="36002D46" w:rsidR="007218DB" w:rsidRDefault="007218DB" w:rsidP="00F921E6">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sidR="00D01859">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00F921E6" w:rsidRPr="00F921E6">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14:paraId="2986656F" w14:textId="77777777" w:rsidR="00306E6C" w:rsidRDefault="00306E6C" w:rsidP="00CB5F99">
      <w:pPr>
        <w:rPr>
          <w:rFonts w:ascii="Times New Roman" w:hAnsi="Times New Roman" w:cs="Times New Roman"/>
          <w:sz w:val="24"/>
          <w:szCs w:val="24"/>
        </w:rPr>
      </w:pPr>
    </w:p>
    <w:p w14:paraId="03D69431" w14:textId="77777777" w:rsidR="0094317D" w:rsidRDefault="0094317D" w:rsidP="00CB5F99">
      <w:pPr>
        <w:rPr>
          <w:rFonts w:ascii="Times New Roman" w:hAnsi="Times New Roman" w:cs="Times New Roman"/>
          <w:sz w:val="24"/>
          <w:szCs w:val="24"/>
        </w:rPr>
      </w:pPr>
    </w:p>
    <w:p w14:paraId="38D205F4" w14:textId="6C3B21EE" w:rsidR="00820AE2" w:rsidRDefault="00F83521" w:rsidP="00820AE2">
      <w:pPr>
        <w:pStyle w:val="HTMLPreformatted"/>
        <w:rPr>
          <w:rFonts w:ascii="Times New Roman" w:hAnsi="Times New Roman" w:cs="Times New Roman"/>
          <w:b/>
          <w:sz w:val="24"/>
          <w:szCs w:val="24"/>
        </w:rPr>
      </w:pPr>
      <w:r w:rsidRPr="00423EFD">
        <w:rPr>
          <w:rFonts w:ascii="Times New Roman" w:hAnsi="Times New Roman" w:cs="Times New Roman"/>
          <w:b/>
          <w:sz w:val="24"/>
          <w:szCs w:val="24"/>
        </w:rPr>
        <w:lastRenderedPageBreak/>
        <w:t>Output:</w:t>
      </w:r>
      <w:r w:rsidR="00820AE2" w:rsidRPr="00820AE2">
        <w:rPr>
          <w:rFonts w:ascii="Times New Roman" w:hAnsi="Times New Roman" w:cs="Times New Roman"/>
          <w:b/>
          <w:sz w:val="24"/>
          <w:szCs w:val="24"/>
        </w:rPr>
        <w:t xml:space="preserve"> </w:t>
      </w:r>
    </w:p>
    <w:p w14:paraId="72AC7B07" w14:textId="77777777" w:rsidR="00820AE2" w:rsidRDefault="00820AE2" w:rsidP="00820AE2">
      <w:pPr>
        <w:pStyle w:val="HTMLPreformatted"/>
        <w:rPr>
          <w:rFonts w:ascii="Times New Roman" w:hAnsi="Times New Roman" w:cs="Times New Roman"/>
          <w:b/>
          <w:sz w:val="24"/>
          <w:szCs w:val="24"/>
        </w:rPr>
      </w:pPr>
    </w:p>
    <w:p w14:paraId="3B2B40CE" w14:textId="77949919" w:rsidR="00820AE2" w:rsidRPr="00423EFD" w:rsidRDefault="00820AE2" w:rsidP="00820AE2">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00AE196D" w:rsidRPr="00C26DEA">
        <w:rPr>
          <w:rFonts w:ascii="Times New Roman" w:hAnsi="Times New Roman" w:cs="Times New Roman"/>
          <w:b/>
          <w:i/>
          <w:sz w:val="24"/>
          <w:szCs w:val="24"/>
          <w:rPrChange w:id="95" w:author="anuj" w:date="2013-04-04T12:13:00Z">
            <w:rPr>
              <w:rFonts w:ascii="Times New Roman" w:hAnsi="Times New Roman" w:cs="Times New Roman"/>
              <w:b/>
              <w:sz w:val="24"/>
              <w:szCs w:val="24"/>
            </w:rPr>
          </w:rPrChange>
        </w:rPr>
        <w:t>provide name</w:t>
      </w:r>
      <w:r>
        <w:rPr>
          <w:rFonts w:ascii="Times New Roman" w:hAnsi="Times New Roman" w:cs="Times New Roman"/>
          <w:sz w:val="24"/>
          <w:szCs w:val="24"/>
        </w:rPr>
        <w:t xml:space="preserve"> (output_indel.recal)</w:t>
      </w:r>
    </w:p>
    <w:p w14:paraId="0561E2A6" w14:textId="2CD79E4E" w:rsidR="00820AE2" w:rsidRPr="00423EFD" w:rsidRDefault="00820AE2" w:rsidP="00820AE2">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Pr>
          <w:rFonts w:ascii="Times New Roman" w:hAnsi="Times New Roman" w:cs="Times New Roman"/>
          <w:sz w:val="24"/>
          <w:szCs w:val="24"/>
        </w:rPr>
        <w:t xml:space="preserve"> to be used by ApplyRecalibration; </w:t>
      </w:r>
      <w:r w:rsidR="00AE196D" w:rsidRPr="00C26DEA">
        <w:rPr>
          <w:rFonts w:ascii="Times New Roman" w:hAnsi="Times New Roman" w:cs="Times New Roman"/>
          <w:b/>
          <w:i/>
          <w:sz w:val="24"/>
          <w:szCs w:val="24"/>
          <w:rPrChange w:id="96" w:author="anuj" w:date="2013-04-04T12:13:00Z">
            <w:rPr>
              <w:rFonts w:ascii="Times New Roman" w:hAnsi="Times New Roman" w:cs="Times New Roman"/>
              <w:b/>
              <w:sz w:val="24"/>
              <w:szCs w:val="24"/>
            </w:rPr>
          </w:rPrChange>
        </w:rPr>
        <w:t>provide name</w:t>
      </w:r>
      <w:r>
        <w:rPr>
          <w:rFonts w:ascii="Times New Roman" w:hAnsi="Times New Roman" w:cs="Times New Roman"/>
          <w:sz w:val="24"/>
          <w:szCs w:val="24"/>
        </w:rPr>
        <w:t xml:space="preserve"> (output_indel.tranches)</w:t>
      </w:r>
    </w:p>
    <w:p w14:paraId="13E3BD6F" w14:textId="151435C4" w:rsidR="00712414" w:rsidRDefault="00F83521" w:rsidP="00712414">
      <w:pPr>
        <w:pStyle w:val="ListParagraph"/>
        <w:numPr>
          <w:ilvl w:val="0"/>
          <w:numId w:val="27"/>
        </w:numPr>
        <w:rPr>
          <w:rFonts w:ascii="Times New Roman" w:hAnsi="Times New Roman" w:cs="Times New Roman"/>
          <w:sz w:val="24"/>
          <w:szCs w:val="24"/>
        </w:rPr>
      </w:pPr>
      <w:r w:rsidRPr="007A51D0">
        <w:rPr>
          <w:rFonts w:ascii="Times New Roman" w:hAnsi="Times New Roman" w:cs="Times New Roman"/>
          <w:sz w:val="24"/>
          <w:szCs w:val="24"/>
        </w:rPr>
        <w:t xml:space="preserve">The output rscript file generated by the VQSR to aid in visualization of the input data and learned model </w:t>
      </w:r>
      <w:r w:rsidR="00712414">
        <w:rPr>
          <w:rFonts w:ascii="Times New Roman" w:hAnsi="Times New Roman" w:cs="Times New Roman"/>
          <w:sz w:val="24"/>
          <w:szCs w:val="24"/>
        </w:rPr>
        <w:t xml:space="preserve">; </w:t>
      </w:r>
      <w:r w:rsidR="00712414" w:rsidRPr="00423A1A">
        <w:rPr>
          <w:rFonts w:ascii="Times New Roman" w:hAnsi="Times New Roman" w:cs="Times New Roman"/>
          <w:b/>
          <w:i/>
          <w:sz w:val="24"/>
          <w:szCs w:val="24"/>
        </w:rPr>
        <w:t>provide name</w:t>
      </w:r>
      <w:r w:rsidR="00712414">
        <w:rPr>
          <w:rFonts w:ascii="Times New Roman" w:hAnsi="Times New Roman" w:cs="Times New Roman"/>
          <w:sz w:val="24"/>
          <w:szCs w:val="24"/>
        </w:rPr>
        <w:t xml:space="preserve"> </w:t>
      </w:r>
      <w:r w:rsidR="00712414" w:rsidRPr="00125DAB">
        <w:rPr>
          <w:rFonts w:ascii="Times New Roman" w:hAnsi="Times New Roman" w:cs="Times New Roman"/>
          <w:sz w:val="24"/>
          <w:szCs w:val="24"/>
        </w:rPr>
        <w:t>(output</w:t>
      </w:r>
      <w:r w:rsidR="00712414">
        <w:rPr>
          <w:rFonts w:ascii="Times New Roman" w:hAnsi="Times New Roman" w:cs="Times New Roman"/>
          <w:sz w:val="24"/>
          <w:szCs w:val="24"/>
        </w:rPr>
        <w:t>_indel</w:t>
      </w:r>
      <w:r w:rsidR="00712414" w:rsidRPr="00423A1A">
        <w:rPr>
          <w:rFonts w:ascii="Times New Roman" w:hAnsi="Times New Roman" w:cs="Times New Roman"/>
          <w:sz w:val="24"/>
          <w:szCs w:val="24"/>
        </w:rPr>
        <w:t>.plots.R here)</w:t>
      </w:r>
    </w:p>
    <w:p w14:paraId="22E70E16" w14:textId="3B8746F8" w:rsidR="00712414" w:rsidRPr="00423EFD" w:rsidRDefault="00712414" w:rsidP="0071241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(Output_indel.plots.R.pdf and output_indel.tranches.pdf here)</w:t>
      </w:r>
    </w:p>
    <w:p w14:paraId="2CEA4A00" w14:textId="56497B11" w:rsidR="007A51D0" w:rsidRPr="00CB5F99" w:rsidRDefault="007A51D0" w:rsidP="004A4405">
      <w:pPr>
        <w:pStyle w:val="ListParagraph"/>
        <w:rPr>
          <w:rFonts w:ascii="Times New Roman" w:hAnsi="Times New Roman" w:cs="Times New Roman"/>
          <w:sz w:val="24"/>
          <w:szCs w:val="24"/>
        </w:rPr>
      </w:pPr>
    </w:p>
    <w:p w14:paraId="61444DE9" w14:textId="77777777" w:rsidR="002D31A1" w:rsidRPr="002D31A1" w:rsidRDefault="002D31A1" w:rsidP="00820AE2">
      <w:pPr>
        <w:keepNext/>
        <w:rPr>
          <w:rFonts w:ascii="Times New Roman" w:hAnsi="Times New Roman" w:cs="Times New Roman"/>
          <w:b/>
          <w:sz w:val="24"/>
          <w:szCs w:val="24"/>
        </w:rPr>
      </w:pPr>
      <w:r w:rsidRPr="002D31A1">
        <w:rPr>
          <w:rFonts w:ascii="Times New Roman" w:hAnsi="Times New Roman" w:cs="Times New Roman"/>
          <w:b/>
          <w:sz w:val="24"/>
          <w:szCs w:val="24"/>
        </w:rPr>
        <w:t>Parameter description:</w:t>
      </w:r>
    </w:p>
    <w:p w14:paraId="146DDB4F" w14:textId="66EF38AA" w:rsidR="007A16F0" w:rsidRDefault="002D31A1" w:rsidP="00820AE2">
      <w:pPr>
        <w:pStyle w:val="ListParagraph"/>
        <w:keepNext/>
        <w:numPr>
          <w:ilvl w:val="0"/>
          <w:numId w:val="31"/>
        </w:numPr>
        <w:rPr>
          <w:rFonts w:ascii="Times New Roman" w:hAnsi="Times New Roman" w:cs="Times New Roman"/>
          <w:sz w:val="24"/>
          <w:szCs w:val="24"/>
        </w:rPr>
      </w:pPr>
      <w:r w:rsidRPr="002D31A1">
        <w:rPr>
          <w:rFonts w:ascii="Times New Roman" w:hAnsi="Times New Roman" w:cs="Times New Roman"/>
          <w:sz w:val="24"/>
          <w:szCs w:val="24"/>
        </w:rPr>
        <w:t xml:space="preserve">No new parameter except analysis mode changed to </w:t>
      </w:r>
      <w:r w:rsidR="00820AE2">
        <w:rPr>
          <w:rFonts w:ascii="Times New Roman" w:hAnsi="Times New Roman" w:cs="Times New Roman"/>
          <w:sz w:val="24"/>
          <w:szCs w:val="24"/>
        </w:rPr>
        <w:t>INDEL</w:t>
      </w:r>
    </w:p>
    <w:p w14:paraId="5E365F34" w14:textId="77777777" w:rsidR="00820AE2" w:rsidRDefault="00820AE2" w:rsidP="00820AE2">
      <w:pPr>
        <w:pStyle w:val="ListParagraph"/>
        <w:keepNext/>
        <w:rPr>
          <w:rFonts w:ascii="Times New Roman" w:hAnsi="Times New Roman" w:cs="Times New Roman"/>
          <w:sz w:val="24"/>
          <w:szCs w:val="24"/>
        </w:rPr>
      </w:pPr>
    </w:p>
    <w:p w14:paraId="55831C3F" w14:textId="6A720205" w:rsidR="000A306F" w:rsidRPr="000E2EB6" w:rsidRDefault="000A306F" w:rsidP="000A306F">
      <w:pPr>
        <w:rPr>
          <w:rFonts w:ascii="Times New Roman" w:hAnsi="Times New Roman" w:cs="Times New Roman"/>
          <w:b/>
          <w:sz w:val="24"/>
          <w:szCs w:val="24"/>
        </w:rPr>
      </w:pPr>
      <w:r w:rsidRPr="000E2EB6">
        <w:rPr>
          <w:rFonts w:ascii="Times New Roman" w:hAnsi="Times New Roman" w:cs="Times New Roman"/>
          <w:b/>
          <w:sz w:val="24"/>
          <w:szCs w:val="24"/>
        </w:rPr>
        <w:t xml:space="preserve">Database </w:t>
      </w:r>
      <w:r w:rsidR="003777BB">
        <w:rPr>
          <w:rFonts w:ascii="Times New Roman" w:hAnsi="Times New Roman" w:cs="Times New Roman"/>
          <w:b/>
          <w:sz w:val="24"/>
          <w:szCs w:val="24"/>
        </w:rPr>
        <w:t xml:space="preserve">with parameters </w:t>
      </w:r>
      <w:r>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14:paraId="50B7B9CB" w14:textId="037C7FB2" w:rsidR="00B220C1" w:rsidRDefault="000D4409" w:rsidP="000D4409">
      <w:pPr>
        <w:pStyle w:val="NoSpacing"/>
        <w:rPr>
          <w:rFonts w:ascii="Times New Roman" w:hAnsi="Times New Roman" w:cs="Times New Roman"/>
          <w:b/>
          <w:sz w:val="24"/>
          <w:szCs w:val="24"/>
        </w:rPr>
      </w:pPr>
      <w:r w:rsidRPr="000A306F">
        <w:rPr>
          <w:rFonts w:ascii="Times New Roman" w:eastAsia="Times New Roman" w:hAnsi="Times New Roman" w:cs="Times New Roman"/>
          <w:color w:val="333333"/>
          <w:sz w:val="24"/>
          <w:szCs w:val="24"/>
          <w:lang w:val="en"/>
        </w:rPr>
        <w:t xml:space="preserve">-resource:mills,VCF,known=false,training=true,truth=true,prior=12.0 </w:t>
      </w:r>
      <w:r w:rsidR="003B49B4">
        <w:rPr>
          <w:rFonts w:ascii="Times New Roman" w:eastAsia="Times New Roman" w:hAnsi="Times New Roman" w:cs="Times New Roman"/>
          <w:color w:val="333333"/>
          <w:sz w:val="24"/>
          <w:szCs w:val="24"/>
          <w:lang w:val="en"/>
        </w:rPr>
        <w:t xml:space="preserve"> </w:t>
      </w:r>
      <w:r w:rsidR="003B49B4" w:rsidRPr="00C2669D">
        <w:rPr>
          <w:rFonts w:ascii="Times New Roman" w:eastAsia="Times New Roman" w:hAnsi="Times New Roman" w:cs="Times New Roman"/>
          <w:color w:val="333333"/>
          <w:sz w:val="24"/>
          <w:szCs w:val="24"/>
          <w:lang w:val="en"/>
        </w:rPr>
        <w:t>[</w:t>
      </w:r>
      <w:r w:rsidR="003B49B4" w:rsidRPr="00C2669D">
        <w:rPr>
          <w:rFonts w:ascii="Times New Roman" w:hAnsi="Times New Roman" w:cs="Times New Roman"/>
          <w:sz w:val="24"/>
          <w:szCs w:val="24"/>
        </w:rPr>
        <w:t>Mills_and_1000G_gold_standard.indels.hg19.]</w:t>
      </w:r>
    </w:p>
    <w:p w14:paraId="18D362AD" w14:textId="77777777" w:rsidR="00820AE2" w:rsidRDefault="00820AE2" w:rsidP="00687411">
      <w:pPr>
        <w:rPr>
          <w:rFonts w:ascii="Times New Roman" w:hAnsi="Times New Roman" w:cs="Times New Roman"/>
          <w:b/>
          <w:sz w:val="24"/>
          <w:szCs w:val="24"/>
        </w:rPr>
      </w:pPr>
    </w:p>
    <w:p w14:paraId="2B2329C0" w14:textId="0541973B" w:rsidR="00965C8B" w:rsidRPr="00CB5F99" w:rsidRDefault="00965C8B" w:rsidP="00965C8B">
      <w:pPr>
        <w:pStyle w:val="NoSpacing"/>
        <w:rPr>
          <w:rFonts w:ascii="Times New Roman" w:hAnsi="Times New Roman"/>
          <w:b/>
          <w:color w:val="FF0000"/>
          <w:sz w:val="24"/>
        </w:rPr>
      </w:pPr>
      <w:r w:rsidRPr="00CB5F99">
        <w:rPr>
          <w:rFonts w:ascii="Times New Roman" w:hAnsi="Times New Roman"/>
          <w:b/>
          <w:color w:val="FF0000"/>
          <w:sz w:val="24"/>
        </w:rPr>
        <w:t>Note: If model building fails to due to low data; then user should get the raw indel output in step 5.4 with the message that not able to run VQSR due to low depth</w:t>
      </w:r>
    </w:p>
    <w:p w14:paraId="35A236F5" w14:textId="77777777" w:rsidR="00965C8B" w:rsidRDefault="00965C8B" w:rsidP="00687411">
      <w:pPr>
        <w:rPr>
          <w:rFonts w:ascii="Times New Roman" w:hAnsi="Times New Roman" w:cs="Times New Roman"/>
          <w:b/>
          <w:sz w:val="24"/>
          <w:szCs w:val="24"/>
        </w:rPr>
      </w:pPr>
    </w:p>
    <w:p w14:paraId="43CA5E21" w14:textId="228E0620" w:rsidR="00DB3C31" w:rsidRDefault="005918E5" w:rsidP="007C3112">
      <w:pPr>
        <w:keepNext/>
        <w:rPr>
          <w:rFonts w:ascii="Times New Roman" w:hAnsi="Times New Roman" w:cs="Times New Roman"/>
          <w:b/>
          <w:sz w:val="24"/>
          <w:szCs w:val="24"/>
        </w:rPr>
      </w:pPr>
      <w:r w:rsidRPr="005918E5">
        <w:rPr>
          <w:rFonts w:ascii="Times New Roman" w:hAnsi="Times New Roman" w:cs="Times New Roman"/>
          <w:b/>
          <w:sz w:val="24"/>
          <w:szCs w:val="24"/>
        </w:rPr>
        <w:t>Step 5.</w:t>
      </w:r>
      <w:r w:rsidR="001A0BAA">
        <w:rPr>
          <w:rFonts w:ascii="Times New Roman" w:hAnsi="Times New Roman" w:cs="Times New Roman"/>
          <w:b/>
          <w:sz w:val="24"/>
          <w:szCs w:val="24"/>
        </w:rPr>
        <w:t>6</w:t>
      </w:r>
      <w:r w:rsidRPr="005918E5">
        <w:rPr>
          <w:rFonts w:ascii="Times New Roman" w:hAnsi="Times New Roman" w:cs="Times New Roman"/>
          <w:b/>
          <w:sz w:val="24"/>
          <w:szCs w:val="24"/>
        </w:rPr>
        <w:t xml:space="preserve">: Apply </w:t>
      </w:r>
      <w:r>
        <w:rPr>
          <w:rFonts w:ascii="Times New Roman" w:hAnsi="Times New Roman" w:cs="Times New Roman"/>
          <w:b/>
          <w:sz w:val="24"/>
          <w:szCs w:val="24"/>
        </w:rPr>
        <w:t>Indel</w:t>
      </w:r>
      <w:r w:rsidRPr="005918E5">
        <w:rPr>
          <w:rFonts w:ascii="Times New Roman" w:hAnsi="Times New Roman" w:cs="Times New Roman"/>
          <w:b/>
          <w:sz w:val="24"/>
          <w:szCs w:val="24"/>
        </w:rPr>
        <w:t xml:space="preserve"> recalibration</w:t>
      </w:r>
    </w:p>
    <w:p w14:paraId="3F6A42C0" w14:textId="6A8F8462" w:rsidR="007C3112" w:rsidRPr="007C3112" w:rsidRDefault="007C3112" w:rsidP="007C3112">
      <w:pPr>
        <w:keepNext/>
        <w:rPr>
          <w:rFonts w:ascii="Times New Roman" w:hAnsi="Times New Roman" w:cs="Times New Roman"/>
          <w:color w:val="FF0000"/>
          <w:sz w:val="24"/>
          <w:szCs w:val="24"/>
        </w:rPr>
      </w:pPr>
      <w:r w:rsidRPr="007C3112">
        <w:rPr>
          <w:rFonts w:ascii="Times New Roman" w:hAnsi="Times New Roman" w:cs="Times New Roman"/>
          <w:color w:val="FF0000"/>
          <w:sz w:val="24"/>
          <w:szCs w:val="24"/>
        </w:rPr>
        <w:t>Note: run after SNP recalibration finished</w:t>
      </w:r>
    </w:p>
    <w:p w14:paraId="4589FBA5" w14:textId="77777777" w:rsidR="009E251F" w:rsidRPr="009E251F" w:rsidRDefault="009E251F" w:rsidP="007C3112">
      <w:pPr>
        <w:keepNext/>
        <w:rPr>
          <w:rFonts w:ascii="Times New Roman" w:hAnsi="Times New Roman" w:cs="Times New Roman"/>
          <w:b/>
          <w:sz w:val="24"/>
          <w:szCs w:val="24"/>
        </w:rPr>
      </w:pPr>
      <w:r>
        <w:rPr>
          <w:rFonts w:ascii="Times New Roman" w:hAnsi="Times New Roman" w:cs="Times New Roman"/>
          <w:b/>
          <w:sz w:val="24"/>
          <w:szCs w:val="24"/>
        </w:rPr>
        <w:t>Usage:</w:t>
      </w:r>
    </w:p>
    <w:p w14:paraId="5987B2BF" w14:textId="77777777" w:rsidR="00755BA7" w:rsidRPr="000D4409" w:rsidRDefault="00755BA7" w:rsidP="007C3112">
      <w:pPr>
        <w:pStyle w:val="NoSpacing"/>
        <w:keepNext/>
        <w:rPr>
          <w:rFonts w:ascii="Courier New" w:hAnsi="Courier New" w:cs="Courier New"/>
          <w:sz w:val="20"/>
          <w:szCs w:val="20"/>
        </w:rPr>
      </w:pPr>
      <w:r w:rsidRPr="000D4409">
        <w:rPr>
          <w:rFonts w:ascii="Courier New" w:hAnsi="Courier New" w:cs="Courier New"/>
          <w:sz w:val="20"/>
          <w:szCs w:val="20"/>
        </w:rPr>
        <w:t>java -Xmx3g -jar GenomeAnalysisTK.jar \</w:t>
      </w:r>
    </w:p>
    <w:p w14:paraId="45E12001" w14:textId="77777777"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14:paraId="68959F4D" w14:textId="77777777"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14:paraId="4F0D3E1D" w14:textId="5FE87D17" w:rsidR="00612C64" w:rsidRPr="000E2EB6" w:rsidRDefault="00612C64" w:rsidP="00612C6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w:t>
      </w:r>
      <w:r w:rsidR="00E15EA9">
        <w:rPr>
          <w:rFonts w:ascii="Courier New" w:hAnsi="Courier New" w:cs="Courier New"/>
          <w:sz w:val="20"/>
          <w:szCs w:val="20"/>
        </w:rPr>
        <w:t xml:space="preserve"> \</w:t>
      </w:r>
    </w:p>
    <w:p w14:paraId="4A14C304" w14:textId="41A679A3"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-input </w:t>
      </w:r>
      <w:r w:rsidR="00E15EA9">
        <w:rPr>
          <w:rFonts w:ascii="Courier New" w:hAnsi="Courier New" w:cs="Courier New"/>
          <w:sz w:val="20"/>
          <w:szCs w:val="20"/>
        </w:rPr>
        <w:t>&lt;</w:t>
      </w:r>
      <w:r w:rsidR="007409F5">
        <w:rPr>
          <w:rFonts w:ascii="Courier New" w:hAnsi="Courier New" w:cs="Courier New"/>
          <w:sz w:val="20"/>
          <w:szCs w:val="20"/>
        </w:rPr>
        <w:t>output_INDEL.vcf</w:t>
      </w:r>
      <w:r w:rsidR="00E15EA9">
        <w:rPr>
          <w:rFonts w:ascii="Courier New" w:hAnsi="Courier New" w:cs="Courier New"/>
          <w:sz w:val="20"/>
          <w:szCs w:val="20"/>
        </w:rPr>
        <w:t>&gt;</w:t>
      </w:r>
      <w:r w:rsidRPr="000D4409">
        <w:rPr>
          <w:rFonts w:ascii="Courier New" w:hAnsi="Courier New" w:cs="Courier New"/>
          <w:sz w:val="20"/>
          <w:szCs w:val="20"/>
        </w:rPr>
        <w:t xml:space="preserve"> \</w:t>
      </w:r>
    </w:p>
    <w:p w14:paraId="198A3A2F" w14:textId="78FE83A7" w:rsidR="00755BA7" w:rsidRPr="007C3112" w:rsidRDefault="00755BA7" w:rsidP="000D4409">
      <w:pPr>
        <w:pStyle w:val="NoSpacing"/>
        <w:rPr>
          <w:rFonts w:ascii="Courier New" w:hAnsi="Courier New" w:cs="Courier New"/>
          <w:sz w:val="20"/>
          <w:szCs w:val="20"/>
        </w:rPr>
      </w:pPr>
      <w:r w:rsidRPr="007C3112">
        <w:rPr>
          <w:rFonts w:ascii="Courier New" w:hAnsi="Courier New" w:cs="Courier New"/>
          <w:sz w:val="20"/>
          <w:szCs w:val="20"/>
        </w:rPr>
        <w:t xml:space="preserve">   --</w:t>
      </w:r>
      <w:r w:rsidRPr="007C3112">
        <w:rPr>
          <w:rFonts w:ascii="Courier New" w:hAnsi="Courier New"/>
          <w:sz w:val="20"/>
        </w:rPr>
        <w:t xml:space="preserve">ts_filter_level </w:t>
      </w:r>
      <w:r w:rsidRPr="007C3112">
        <w:rPr>
          <w:rFonts w:ascii="Courier New" w:hAnsi="Courier New" w:cs="Courier New"/>
          <w:sz w:val="20"/>
          <w:szCs w:val="20"/>
        </w:rPr>
        <w:t>9</w:t>
      </w:r>
      <w:r w:rsidR="00F234D9" w:rsidRPr="007C3112">
        <w:rPr>
          <w:rFonts w:ascii="Courier New" w:hAnsi="Courier New" w:cs="Courier New"/>
          <w:sz w:val="20"/>
          <w:szCs w:val="20"/>
        </w:rPr>
        <w:t>5</w:t>
      </w:r>
      <w:r w:rsidRPr="007C3112">
        <w:rPr>
          <w:rFonts w:ascii="Courier New" w:hAnsi="Courier New"/>
          <w:sz w:val="20"/>
        </w:rPr>
        <w:t xml:space="preserve">.0 </w:t>
      </w:r>
      <w:r w:rsidRPr="007C3112">
        <w:rPr>
          <w:rFonts w:ascii="Courier New" w:hAnsi="Courier New" w:cs="Courier New"/>
          <w:sz w:val="20"/>
          <w:szCs w:val="20"/>
        </w:rPr>
        <w:t>\</w:t>
      </w:r>
    </w:p>
    <w:p w14:paraId="66E6ECB9" w14:textId="27CA9060"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sidR="00E15EA9">
        <w:rPr>
          <w:rFonts w:ascii="Courier New" w:hAnsi="Courier New" w:cs="Courier New"/>
          <w:sz w:val="20"/>
          <w:szCs w:val="20"/>
        </w:rPr>
        <w:t>pathTo</w:t>
      </w:r>
      <w:r w:rsidR="007C3112">
        <w:rPr>
          <w:rFonts w:ascii="Courier New" w:hAnsi="Courier New" w:cs="Courier New"/>
          <w:sz w:val="20"/>
          <w:szCs w:val="20"/>
        </w:rPr>
        <w:t>/</w:t>
      </w:r>
      <w:r w:rsidRPr="000D4409">
        <w:rPr>
          <w:rFonts w:ascii="Courier New" w:eastAsia="Times New Roman" w:hAnsi="Courier New" w:cs="Courier New"/>
          <w:sz w:val="20"/>
          <w:szCs w:val="20"/>
        </w:rPr>
        <w:t xml:space="preserve">output_indel.tranches </w:t>
      </w:r>
      <w:r w:rsidRPr="000D4409">
        <w:rPr>
          <w:rFonts w:ascii="Courier New" w:hAnsi="Courier New" w:cs="Courier New"/>
          <w:sz w:val="20"/>
          <w:szCs w:val="20"/>
        </w:rPr>
        <w:t>\</w:t>
      </w:r>
    </w:p>
    <w:p w14:paraId="44145245" w14:textId="38EE5E8D"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sidR="00E15EA9">
        <w:rPr>
          <w:rFonts w:ascii="Courier New" w:hAnsi="Courier New" w:cs="Courier New"/>
          <w:sz w:val="20"/>
          <w:szCs w:val="20"/>
        </w:rPr>
        <w:t>pathTo</w:t>
      </w:r>
      <w:r w:rsidR="007C3112">
        <w:rPr>
          <w:rFonts w:ascii="Courier New" w:hAnsi="Courier New" w:cs="Courier New"/>
          <w:sz w:val="20"/>
          <w:szCs w:val="20"/>
        </w:rPr>
        <w:t>/</w:t>
      </w:r>
      <w:r w:rsidRPr="000D4409">
        <w:rPr>
          <w:rFonts w:ascii="Courier New" w:eastAsia="Times New Roman" w:hAnsi="Courier New" w:cs="Courier New"/>
          <w:sz w:val="20"/>
          <w:szCs w:val="20"/>
        </w:rPr>
        <w:t xml:space="preserve">output_indel.recal </w:t>
      </w:r>
      <w:r w:rsidRPr="000D4409">
        <w:rPr>
          <w:rFonts w:ascii="Courier New" w:hAnsi="Courier New" w:cs="Courier New"/>
          <w:sz w:val="20"/>
          <w:szCs w:val="20"/>
        </w:rPr>
        <w:t>\</w:t>
      </w:r>
    </w:p>
    <w:p w14:paraId="5AA4EB78" w14:textId="77777777" w:rsidR="00755BA7" w:rsidRPr="000D4409"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-mode INDEL \</w:t>
      </w:r>
    </w:p>
    <w:p w14:paraId="03EA4299" w14:textId="3EA1AF10" w:rsidR="00755BA7" w:rsidRPr="000D4409" w:rsidRDefault="00941C3D" w:rsidP="000D4409">
      <w:pPr>
        <w:pStyle w:val="NoSpacing"/>
        <w:rPr>
          <w:rFonts w:ascii="Courier New" w:hAnsi="Courier New" w:cs="Courier New"/>
          <w:sz w:val="20"/>
          <w:szCs w:val="20"/>
        </w:rPr>
      </w:pPr>
      <w:r w:rsidRPr="000D4409">
        <w:rPr>
          <w:rFonts w:ascii="Courier New" w:hAnsi="Courier New" w:cs="Courier New"/>
          <w:sz w:val="20"/>
          <w:szCs w:val="20"/>
        </w:rPr>
        <w:t xml:space="preserve">   -o </w:t>
      </w:r>
      <w:r w:rsidR="007409F5">
        <w:rPr>
          <w:rFonts w:ascii="Courier New" w:hAnsi="Courier New" w:cs="Courier New"/>
          <w:sz w:val="20"/>
          <w:szCs w:val="20"/>
        </w:rPr>
        <w:t>INDEL</w:t>
      </w:r>
      <w:r w:rsidR="007409F5" w:rsidRPr="000D4409">
        <w:rPr>
          <w:rFonts w:ascii="Courier New" w:hAnsi="Courier New" w:cs="Courier New"/>
          <w:sz w:val="20"/>
          <w:szCs w:val="20"/>
        </w:rPr>
        <w:t>.recalibrated.filtered.vcf</w:t>
      </w:r>
    </w:p>
    <w:p w14:paraId="4D099F8E" w14:textId="77777777" w:rsidR="00755BA7" w:rsidRDefault="00755BA7" w:rsidP="000D4409">
      <w:pPr>
        <w:pStyle w:val="NoSpacing"/>
        <w:rPr>
          <w:rFonts w:ascii="Courier New" w:hAnsi="Courier New" w:cs="Courier New"/>
          <w:sz w:val="20"/>
          <w:szCs w:val="20"/>
        </w:rPr>
      </w:pPr>
      <w:r w:rsidRPr="000D4409">
        <w:rPr>
          <w:rFonts w:ascii="Courier New" w:hAnsi="Courier New" w:cs="Courier New"/>
          <w:sz w:val="20"/>
          <w:szCs w:val="20"/>
        </w:rPr>
        <w:t xml:space="preserve"> </w:t>
      </w:r>
    </w:p>
    <w:p w14:paraId="053AD85E" w14:textId="77777777" w:rsidR="009E251F" w:rsidRDefault="009E251F" w:rsidP="009E251F">
      <w:pPr>
        <w:rPr>
          <w:rFonts w:ascii="Times New Roman" w:hAnsi="Times New Roman" w:cs="Times New Roman"/>
          <w:b/>
          <w:sz w:val="24"/>
          <w:szCs w:val="24"/>
        </w:rPr>
      </w:pPr>
      <w:r>
        <w:rPr>
          <w:rFonts w:ascii="Times New Roman" w:hAnsi="Times New Roman" w:cs="Times New Roman"/>
          <w:b/>
          <w:sz w:val="24"/>
          <w:szCs w:val="24"/>
        </w:rPr>
        <w:t>Input:</w:t>
      </w:r>
    </w:p>
    <w:p w14:paraId="3D8B3017" w14:textId="77777777" w:rsidR="009E251F" w:rsidRPr="00120E86" w:rsidRDefault="009E251F" w:rsidP="000D445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14:paraId="1FC0C710" w14:textId="47BC73BB" w:rsidR="009E251F" w:rsidRDefault="009E251F" w:rsidP="00480CDA">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 calls in variant call format</w:t>
      </w:r>
      <w:r>
        <w:rPr>
          <w:rFonts w:ascii="Times New Roman" w:hAnsi="Times New Roman" w:cs="Times New Roman"/>
          <w:sz w:val="24"/>
          <w:szCs w:val="24"/>
        </w:rPr>
        <w:t xml:space="preserve"> (</w:t>
      </w:r>
      <w:r w:rsidR="00480CDA" w:rsidRPr="00480CDA">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14:paraId="41A16915" w14:textId="77777777" w:rsidR="009E251F" w:rsidRDefault="009E251F" w:rsidP="000D445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Recal file generated by VariantRecalibrator (output_indel.recal) [required]</w:t>
      </w:r>
    </w:p>
    <w:p w14:paraId="28C00E06" w14:textId="49BB5AF5" w:rsidR="00037811" w:rsidRDefault="009E251F" w:rsidP="00C87BEE">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generated by VariaintRecalibrator (output_indel.tranches) [required]</w:t>
      </w:r>
    </w:p>
    <w:p w14:paraId="6AE6CCBA" w14:textId="77777777" w:rsidR="009E251F" w:rsidRPr="00145EEF" w:rsidRDefault="009E251F" w:rsidP="009E251F">
      <w:pPr>
        <w:rPr>
          <w:rFonts w:ascii="Times New Roman" w:hAnsi="Times New Roman" w:cs="Times New Roman"/>
          <w:b/>
          <w:sz w:val="24"/>
          <w:szCs w:val="24"/>
        </w:rPr>
      </w:pPr>
      <w:r w:rsidRPr="00145EEF">
        <w:rPr>
          <w:rFonts w:ascii="Times New Roman" w:hAnsi="Times New Roman" w:cs="Times New Roman"/>
          <w:b/>
          <w:sz w:val="24"/>
          <w:szCs w:val="24"/>
        </w:rPr>
        <w:lastRenderedPageBreak/>
        <w:t>Output:</w:t>
      </w:r>
    </w:p>
    <w:p w14:paraId="3348DF87" w14:textId="4B6A5A5C" w:rsidR="00037811" w:rsidRPr="00C87BEE" w:rsidRDefault="00C87BEE" w:rsidP="00D55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w:t>
      </w:r>
      <w:r w:rsidR="0005522E" w:rsidRPr="00C87BEE">
        <w:rPr>
          <w:rFonts w:ascii="Times New Roman" w:hAnsi="Times New Roman" w:cs="Times New Roman"/>
          <w:sz w:val="24"/>
          <w:szCs w:val="24"/>
        </w:rPr>
        <w:t xml:space="preserve">utput file </w:t>
      </w:r>
      <w:r w:rsidR="00037811" w:rsidRPr="00C87BEE">
        <w:rPr>
          <w:rFonts w:ascii="Times New Roman" w:hAnsi="Times New Roman" w:cs="Times New Roman"/>
          <w:sz w:val="24"/>
          <w:szCs w:val="24"/>
        </w:rPr>
        <w:t xml:space="preserve">with analysis ready </w:t>
      </w:r>
      <w:r w:rsidR="008F00FC">
        <w:rPr>
          <w:rFonts w:ascii="Times New Roman" w:hAnsi="Times New Roman" w:cs="Times New Roman"/>
          <w:sz w:val="24"/>
          <w:szCs w:val="24"/>
        </w:rPr>
        <w:t>Indels</w:t>
      </w:r>
      <w:r w:rsidRPr="00C87BEE">
        <w:rPr>
          <w:rFonts w:ascii="Times New Roman" w:hAnsi="Times New Roman" w:cs="Times New Roman"/>
          <w:sz w:val="24"/>
          <w:szCs w:val="24"/>
        </w:rPr>
        <w:t xml:space="preserve">; </w:t>
      </w:r>
      <w:r w:rsidR="00AE196D" w:rsidRPr="00C26DEA">
        <w:rPr>
          <w:rFonts w:ascii="Times New Roman" w:hAnsi="Times New Roman" w:cs="Times New Roman"/>
          <w:b/>
          <w:i/>
          <w:sz w:val="24"/>
          <w:szCs w:val="24"/>
          <w:rPrChange w:id="97" w:author="anuj" w:date="2013-04-04T12:13:00Z">
            <w:rPr>
              <w:rFonts w:ascii="Times New Roman" w:hAnsi="Times New Roman" w:cs="Times New Roman"/>
              <w:b/>
              <w:sz w:val="24"/>
              <w:szCs w:val="24"/>
            </w:rPr>
          </w:rPrChange>
        </w:rPr>
        <w:t>provide name</w:t>
      </w:r>
      <w:r w:rsidR="00037811" w:rsidRPr="00C87BEE">
        <w:rPr>
          <w:rFonts w:ascii="Times New Roman" w:hAnsi="Times New Roman" w:cs="Times New Roman"/>
          <w:sz w:val="24"/>
          <w:szCs w:val="24"/>
        </w:rPr>
        <w:t xml:space="preserve"> (</w:t>
      </w:r>
      <w:r w:rsidR="00D55C91" w:rsidRPr="00D55C91">
        <w:rPr>
          <w:rFonts w:ascii="Times New Roman" w:hAnsi="Times New Roman" w:cs="Times New Roman"/>
          <w:sz w:val="24"/>
          <w:szCs w:val="24"/>
        </w:rPr>
        <w:t xml:space="preserve">INDEL.recalibrated.filtered.vcf </w:t>
      </w:r>
      <w:r w:rsidR="00037811" w:rsidRPr="00110F86">
        <w:rPr>
          <w:rFonts w:ascii="Times New Roman" w:hAnsi="Times New Roman" w:cs="Times New Roman"/>
          <w:sz w:val="24"/>
          <w:szCs w:val="24"/>
        </w:rPr>
        <w:t>here</w:t>
      </w:r>
      <w:r w:rsidR="00037811" w:rsidRPr="00C87BEE">
        <w:rPr>
          <w:rFonts w:ascii="Courier New" w:hAnsi="Courier New" w:cs="Courier New"/>
          <w:sz w:val="20"/>
          <w:szCs w:val="20"/>
        </w:rPr>
        <w:t>)</w:t>
      </w:r>
      <w:r w:rsidR="004D383D" w:rsidRPr="004D383D">
        <w:rPr>
          <w:rFonts w:ascii="Times New Roman" w:hAnsi="Times New Roman" w:cs="Times New Roman"/>
          <w:b/>
          <w:color w:val="7030A0"/>
          <w:sz w:val="24"/>
          <w:szCs w:val="24"/>
        </w:rPr>
        <w:t xml:space="preserve"> </w:t>
      </w:r>
    </w:p>
    <w:p w14:paraId="0DB3FD83" w14:textId="13ADD3C7" w:rsidR="009E251F" w:rsidRPr="00C87BEE" w:rsidRDefault="00037811" w:rsidP="00473482">
      <w:pPr>
        <w:pStyle w:val="ListParagraph"/>
        <w:numPr>
          <w:ilvl w:val="0"/>
          <w:numId w:val="32"/>
        </w:numPr>
        <w:rPr>
          <w:rFonts w:ascii="Times New Roman" w:hAnsi="Times New Roman" w:cs="Times New Roman"/>
          <w:sz w:val="24"/>
          <w:szCs w:val="24"/>
        </w:rPr>
      </w:pPr>
      <w:r w:rsidRPr="00C87BEE">
        <w:rPr>
          <w:rFonts w:ascii="Times New Roman" w:hAnsi="Times New Roman" w:cs="Times New Roman"/>
          <w:sz w:val="24"/>
          <w:szCs w:val="24"/>
        </w:rPr>
        <w:t>Output variant index file (</w:t>
      </w:r>
      <w:r w:rsidR="00473482" w:rsidRPr="00473482">
        <w:rPr>
          <w:rFonts w:ascii="Times New Roman" w:hAnsi="Times New Roman" w:cs="Times New Roman"/>
          <w:sz w:val="24"/>
          <w:szCs w:val="24"/>
        </w:rPr>
        <w:t>INDEL.recalibrated.filtered.vcf</w:t>
      </w:r>
      <w:r w:rsidRPr="00C87BEE">
        <w:rPr>
          <w:rFonts w:ascii="Times New Roman" w:hAnsi="Times New Roman" w:cs="Times New Roman"/>
          <w:sz w:val="24"/>
          <w:szCs w:val="24"/>
        </w:rPr>
        <w:t>.idx here)</w:t>
      </w:r>
    </w:p>
    <w:p w14:paraId="4D11384C" w14:textId="77777777" w:rsidR="0073320C" w:rsidRDefault="0073320C" w:rsidP="0073320C">
      <w:pPr>
        <w:rPr>
          <w:rFonts w:ascii="Times New Roman" w:hAnsi="Times New Roman" w:cs="Times New Roman"/>
          <w:b/>
          <w:sz w:val="24"/>
          <w:szCs w:val="24"/>
        </w:rPr>
      </w:pPr>
      <w:r w:rsidRPr="0073320C">
        <w:rPr>
          <w:rFonts w:ascii="Times New Roman" w:hAnsi="Times New Roman" w:cs="Times New Roman"/>
          <w:b/>
          <w:sz w:val="24"/>
          <w:szCs w:val="24"/>
        </w:rPr>
        <w:t>Parameter description:</w:t>
      </w:r>
    </w:p>
    <w:p w14:paraId="28A98DCF" w14:textId="3F5BCD77" w:rsidR="00774D4E" w:rsidRDefault="00774D4E" w:rsidP="000D4453">
      <w:pPr>
        <w:pStyle w:val="ListParagraph"/>
        <w:numPr>
          <w:ilvl w:val="0"/>
          <w:numId w:val="32"/>
        </w:numPr>
        <w:rPr>
          <w:rFonts w:ascii="Times New Roman" w:hAnsi="Times New Roman" w:cs="Times New Roman"/>
          <w:sz w:val="24"/>
          <w:szCs w:val="24"/>
        </w:rPr>
      </w:pPr>
      <w:r w:rsidRPr="00774D4E">
        <w:rPr>
          <w:rFonts w:ascii="Times New Roman" w:hAnsi="Times New Roman" w:cs="Times New Roman"/>
          <w:sz w:val="24"/>
          <w:szCs w:val="24"/>
        </w:rPr>
        <w:t>No new parameter here</w:t>
      </w:r>
      <w:r w:rsidR="00151FD1">
        <w:rPr>
          <w:rFonts w:ascii="Times New Roman" w:hAnsi="Times New Roman" w:cs="Times New Roman"/>
          <w:sz w:val="24"/>
          <w:szCs w:val="24"/>
        </w:rPr>
        <w:t xml:space="preserve"> except mode is INDEL</w:t>
      </w:r>
    </w:p>
    <w:p w14:paraId="4DB044A0" w14:textId="77777777" w:rsidR="00847702" w:rsidRDefault="00847702" w:rsidP="00847702">
      <w:pPr>
        <w:rPr>
          <w:rFonts w:ascii="Times New Roman" w:hAnsi="Times New Roman" w:cs="Times New Roman"/>
          <w:sz w:val="24"/>
          <w:szCs w:val="24"/>
        </w:rPr>
      </w:pPr>
    </w:p>
    <w:p w14:paraId="575D733B" w14:textId="77777777" w:rsidR="00306E6C" w:rsidRDefault="00306E6C" w:rsidP="00847702">
      <w:pPr>
        <w:rPr>
          <w:rFonts w:ascii="Times New Roman" w:hAnsi="Times New Roman" w:cs="Times New Roman"/>
          <w:sz w:val="24"/>
          <w:szCs w:val="24"/>
        </w:rPr>
      </w:pPr>
    </w:p>
    <w:p w14:paraId="371A70B5" w14:textId="77777777" w:rsidR="00306E6C" w:rsidRDefault="00306E6C" w:rsidP="00847702">
      <w:pPr>
        <w:rPr>
          <w:rFonts w:ascii="Times New Roman" w:hAnsi="Times New Roman" w:cs="Times New Roman"/>
          <w:sz w:val="24"/>
          <w:szCs w:val="24"/>
        </w:rPr>
      </w:pPr>
    </w:p>
    <w:p w14:paraId="0C62942B" w14:textId="77777777" w:rsidR="00306E6C" w:rsidRDefault="00306E6C" w:rsidP="00847702">
      <w:pPr>
        <w:rPr>
          <w:rFonts w:ascii="Times New Roman" w:hAnsi="Times New Roman" w:cs="Times New Roman"/>
          <w:sz w:val="24"/>
          <w:szCs w:val="24"/>
        </w:rPr>
      </w:pPr>
    </w:p>
    <w:p w14:paraId="3CDAE2E1" w14:textId="77777777" w:rsidR="00306E6C" w:rsidRDefault="00306E6C" w:rsidP="00847702">
      <w:pPr>
        <w:rPr>
          <w:rFonts w:ascii="Times New Roman" w:hAnsi="Times New Roman" w:cs="Times New Roman"/>
          <w:sz w:val="24"/>
          <w:szCs w:val="24"/>
        </w:rPr>
      </w:pPr>
    </w:p>
    <w:p w14:paraId="343EA07D" w14:textId="77777777" w:rsidR="00306E6C" w:rsidRDefault="00306E6C" w:rsidP="00847702">
      <w:pPr>
        <w:rPr>
          <w:rFonts w:ascii="Times New Roman" w:hAnsi="Times New Roman" w:cs="Times New Roman"/>
          <w:sz w:val="24"/>
          <w:szCs w:val="24"/>
        </w:rPr>
      </w:pPr>
    </w:p>
    <w:p w14:paraId="619FB193" w14:textId="77777777" w:rsidR="00306E6C" w:rsidRDefault="00306E6C" w:rsidP="00847702">
      <w:pPr>
        <w:rPr>
          <w:rFonts w:ascii="Times New Roman" w:hAnsi="Times New Roman" w:cs="Times New Roman"/>
          <w:sz w:val="24"/>
          <w:szCs w:val="24"/>
        </w:rPr>
      </w:pPr>
    </w:p>
    <w:p w14:paraId="466C5042" w14:textId="77777777" w:rsidR="00306E6C" w:rsidRDefault="00306E6C" w:rsidP="00847702">
      <w:pPr>
        <w:rPr>
          <w:rFonts w:ascii="Times New Roman" w:hAnsi="Times New Roman" w:cs="Times New Roman"/>
          <w:sz w:val="24"/>
          <w:szCs w:val="24"/>
        </w:rPr>
      </w:pPr>
    </w:p>
    <w:p w14:paraId="444FD77B" w14:textId="77777777" w:rsidR="00306E6C" w:rsidRDefault="00306E6C" w:rsidP="00847702">
      <w:pPr>
        <w:rPr>
          <w:rFonts w:ascii="Times New Roman" w:hAnsi="Times New Roman" w:cs="Times New Roman"/>
          <w:sz w:val="24"/>
          <w:szCs w:val="24"/>
        </w:rPr>
      </w:pPr>
    </w:p>
    <w:p w14:paraId="460A6BEA" w14:textId="77777777" w:rsidR="00306E6C" w:rsidRDefault="00306E6C" w:rsidP="00847702">
      <w:pPr>
        <w:rPr>
          <w:rFonts w:ascii="Times New Roman" w:hAnsi="Times New Roman" w:cs="Times New Roman"/>
          <w:sz w:val="24"/>
          <w:szCs w:val="24"/>
        </w:rPr>
      </w:pPr>
    </w:p>
    <w:p w14:paraId="18DACEDF" w14:textId="77777777" w:rsidR="00306E6C" w:rsidRDefault="00306E6C" w:rsidP="00847702">
      <w:pPr>
        <w:rPr>
          <w:rFonts w:ascii="Times New Roman" w:hAnsi="Times New Roman" w:cs="Times New Roman"/>
          <w:sz w:val="24"/>
          <w:szCs w:val="24"/>
        </w:rPr>
      </w:pPr>
    </w:p>
    <w:p w14:paraId="1D3EF2D7" w14:textId="77777777" w:rsidR="00306E6C" w:rsidRDefault="00306E6C" w:rsidP="00847702">
      <w:pPr>
        <w:rPr>
          <w:rFonts w:ascii="Times New Roman" w:hAnsi="Times New Roman" w:cs="Times New Roman"/>
          <w:sz w:val="24"/>
          <w:szCs w:val="24"/>
        </w:rPr>
      </w:pPr>
    </w:p>
    <w:p w14:paraId="12F6F3EE" w14:textId="77777777" w:rsidR="00306E6C" w:rsidRDefault="00306E6C" w:rsidP="00847702">
      <w:pPr>
        <w:rPr>
          <w:rFonts w:ascii="Times New Roman" w:hAnsi="Times New Roman" w:cs="Times New Roman"/>
          <w:sz w:val="24"/>
          <w:szCs w:val="24"/>
        </w:rPr>
      </w:pPr>
    </w:p>
    <w:p w14:paraId="26F8B26D" w14:textId="77777777" w:rsidR="00306E6C" w:rsidRDefault="00306E6C" w:rsidP="00847702">
      <w:pPr>
        <w:rPr>
          <w:rFonts w:ascii="Times New Roman" w:hAnsi="Times New Roman" w:cs="Times New Roman"/>
          <w:sz w:val="24"/>
          <w:szCs w:val="24"/>
        </w:rPr>
      </w:pPr>
    </w:p>
    <w:p w14:paraId="2DE1C595" w14:textId="77777777" w:rsidR="00306E6C" w:rsidRDefault="00306E6C" w:rsidP="00847702">
      <w:pPr>
        <w:rPr>
          <w:rFonts w:ascii="Times New Roman" w:hAnsi="Times New Roman" w:cs="Times New Roman"/>
          <w:sz w:val="24"/>
          <w:szCs w:val="24"/>
        </w:rPr>
      </w:pPr>
    </w:p>
    <w:p w14:paraId="4965B1A1" w14:textId="77777777" w:rsidR="00306E6C" w:rsidRDefault="00306E6C" w:rsidP="00847702">
      <w:pPr>
        <w:rPr>
          <w:rFonts w:ascii="Times New Roman" w:hAnsi="Times New Roman" w:cs="Times New Roman"/>
          <w:sz w:val="24"/>
          <w:szCs w:val="24"/>
        </w:rPr>
      </w:pPr>
    </w:p>
    <w:p w14:paraId="5D5C58C9" w14:textId="77777777" w:rsidR="00306E6C" w:rsidRDefault="00306E6C" w:rsidP="00847702">
      <w:pPr>
        <w:rPr>
          <w:rFonts w:ascii="Times New Roman" w:hAnsi="Times New Roman" w:cs="Times New Roman"/>
          <w:sz w:val="24"/>
          <w:szCs w:val="24"/>
        </w:rPr>
      </w:pPr>
    </w:p>
    <w:p w14:paraId="3AC6F50E" w14:textId="77777777" w:rsidR="00306E6C" w:rsidRDefault="00306E6C" w:rsidP="00847702">
      <w:pPr>
        <w:rPr>
          <w:rFonts w:ascii="Times New Roman" w:hAnsi="Times New Roman" w:cs="Times New Roman"/>
          <w:sz w:val="24"/>
          <w:szCs w:val="24"/>
        </w:rPr>
      </w:pPr>
    </w:p>
    <w:p w14:paraId="478C9549" w14:textId="77777777" w:rsidR="00847702" w:rsidRDefault="00847702" w:rsidP="00847702">
      <w:pPr>
        <w:rPr>
          <w:rFonts w:ascii="Times New Roman" w:hAnsi="Times New Roman" w:cs="Times New Roman"/>
          <w:sz w:val="24"/>
          <w:szCs w:val="24"/>
        </w:rPr>
      </w:pPr>
    </w:p>
    <w:p w14:paraId="7747FF5D" w14:textId="77777777" w:rsidR="00847702" w:rsidRDefault="00847702" w:rsidP="00847702">
      <w:pPr>
        <w:rPr>
          <w:rFonts w:ascii="Times New Roman" w:hAnsi="Times New Roman" w:cs="Times New Roman"/>
          <w:sz w:val="24"/>
          <w:szCs w:val="24"/>
        </w:rPr>
      </w:pPr>
    </w:p>
    <w:p w14:paraId="4D8E07A1" w14:textId="77777777" w:rsidR="000147A4" w:rsidRPr="000147A4" w:rsidRDefault="003E2C09" w:rsidP="000147A4">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lastRenderedPageBreak/>
        <w:t>Broad Recommended parallelism configurations (Guide Article #1975 2013-01-14 18:02:57)</w:t>
      </w:r>
    </w:p>
    <w:p w14:paraId="5CC796EF" w14:textId="77777777" w:rsidR="000147A4" w:rsidRPr="000147A4" w:rsidRDefault="000147A4" w:rsidP="000147A4">
      <w:pPr>
        <w:pStyle w:val="NoSpacing"/>
        <w:rPr>
          <w:rFonts w:ascii="Times New Roman" w:hAnsi="Times New Roman" w:cs="Times New Roman"/>
          <w:b/>
          <w:bCs/>
          <w:sz w:val="20"/>
          <w:szCs w:val="20"/>
        </w:rPr>
      </w:pPr>
    </w:p>
    <w:tbl>
      <w:tblPr>
        <w:tblStyle w:val="TableGrid"/>
        <w:tblW w:w="0" w:type="auto"/>
        <w:tblLayout w:type="fixed"/>
        <w:tblLook w:val="0000" w:firstRow="0" w:lastRow="0" w:firstColumn="0" w:lastColumn="0" w:noHBand="0" w:noVBand="0"/>
      </w:tblPr>
      <w:tblGrid>
        <w:gridCol w:w="828"/>
        <w:gridCol w:w="2790"/>
        <w:gridCol w:w="1890"/>
        <w:gridCol w:w="810"/>
        <w:gridCol w:w="990"/>
        <w:gridCol w:w="1080"/>
      </w:tblGrid>
      <w:tr w:rsidR="000147A4" w:rsidRPr="000147A4" w14:paraId="0DD9A61A" w14:textId="77777777" w:rsidTr="00A634FA">
        <w:tc>
          <w:tcPr>
            <w:tcW w:w="828" w:type="dxa"/>
          </w:tcPr>
          <w:p w14:paraId="6FF63ACB"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14:paraId="543A7422"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14:paraId="618615E4" w14:textId="77777777" w:rsidR="000147A4" w:rsidRPr="000147A4" w:rsidRDefault="000147A4" w:rsidP="00A634FA">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14:paraId="7002A7FD"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14:paraId="30F37EC9"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14:paraId="0853B1D3" w14:textId="77777777" w:rsidR="000147A4" w:rsidRPr="000147A4" w:rsidRDefault="000147A4" w:rsidP="00A634FA">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0147A4" w:rsidRPr="000147A4" w14:paraId="505BCA92" w14:textId="77777777" w:rsidTr="00A634FA">
        <w:tc>
          <w:tcPr>
            <w:tcW w:w="828" w:type="dxa"/>
          </w:tcPr>
          <w:p w14:paraId="71C5DAA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14:paraId="4E61529D"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RealignerTargetCreator</w:t>
            </w:r>
          </w:p>
        </w:tc>
        <w:tc>
          <w:tcPr>
            <w:tcW w:w="1890" w:type="dxa"/>
          </w:tcPr>
          <w:p w14:paraId="06AB4241"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RodWalker</w:t>
            </w:r>
          </w:p>
        </w:tc>
        <w:tc>
          <w:tcPr>
            <w:tcW w:w="810" w:type="dxa"/>
          </w:tcPr>
          <w:p w14:paraId="73197CB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33D1A4A3"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0CA5D151"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20553F" w14:textId="77777777" w:rsidTr="00A634FA">
        <w:tc>
          <w:tcPr>
            <w:tcW w:w="828" w:type="dxa"/>
          </w:tcPr>
          <w:p w14:paraId="6C771B1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14:paraId="3056B884"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IndelRealigner</w:t>
            </w:r>
          </w:p>
        </w:tc>
        <w:tc>
          <w:tcPr>
            <w:tcW w:w="1890" w:type="dxa"/>
          </w:tcPr>
          <w:p w14:paraId="09F16950"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14:paraId="0D61CED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7C4A0C5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3FC747F5"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7B101B23" w14:textId="77777777" w:rsidTr="00A634FA">
        <w:tc>
          <w:tcPr>
            <w:tcW w:w="828" w:type="dxa"/>
          </w:tcPr>
          <w:p w14:paraId="02734A86"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14:paraId="1BFEBB17"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BaseRecalibrator</w:t>
            </w:r>
          </w:p>
        </w:tc>
        <w:tc>
          <w:tcPr>
            <w:tcW w:w="1890" w:type="dxa"/>
          </w:tcPr>
          <w:p w14:paraId="165C34FB"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14:paraId="6A69409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62DF1480"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23226F2F"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5BCF1CF1" w14:textId="77777777" w:rsidTr="00A634FA">
        <w:tc>
          <w:tcPr>
            <w:tcW w:w="828" w:type="dxa"/>
          </w:tcPr>
          <w:p w14:paraId="33EE0F58"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14:paraId="4ECF5FBC"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PrintReads</w:t>
            </w:r>
          </w:p>
        </w:tc>
        <w:tc>
          <w:tcPr>
            <w:tcW w:w="1890" w:type="dxa"/>
          </w:tcPr>
          <w:p w14:paraId="0498950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14:paraId="6C9AE0D2"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0CAFD4F9"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508A1186"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6D154FDA" w14:textId="77777777" w:rsidTr="00A634FA">
        <w:tc>
          <w:tcPr>
            <w:tcW w:w="828" w:type="dxa"/>
          </w:tcPr>
          <w:p w14:paraId="33962C88"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RR</w:t>
            </w:r>
          </w:p>
        </w:tc>
        <w:tc>
          <w:tcPr>
            <w:tcW w:w="2790" w:type="dxa"/>
          </w:tcPr>
          <w:p w14:paraId="23373539"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ReduceReads</w:t>
            </w:r>
          </w:p>
        </w:tc>
        <w:tc>
          <w:tcPr>
            <w:tcW w:w="1890" w:type="dxa"/>
          </w:tcPr>
          <w:p w14:paraId="1801A10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14:paraId="118C454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4D4B125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540C0B2B"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0147A4" w:rsidRPr="000147A4" w14:paraId="1B254541" w14:textId="77777777" w:rsidTr="00A634FA">
        <w:tc>
          <w:tcPr>
            <w:tcW w:w="828" w:type="dxa"/>
          </w:tcPr>
          <w:p w14:paraId="65A5593A"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UG</w:t>
            </w:r>
          </w:p>
        </w:tc>
        <w:tc>
          <w:tcPr>
            <w:tcW w:w="2790" w:type="dxa"/>
          </w:tcPr>
          <w:p w14:paraId="135CE9C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UnifiedGenotyper</w:t>
            </w:r>
          </w:p>
        </w:tc>
        <w:tc>
          <w:tcPr>
            <w:tcW w:w="1890" w:type="dxa"/>
          </w:tcPr>
          <w:p w14:paraId="6E822E3E" w14:textId="77777777" w:rsidR="000147A4" w:rsidRPr="000147A4" w:rsidRDefault="000147A4" w:rsidP="00A634FA">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14:paraId="1334F963"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14:paraId="724FFDFD"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14:paraId="01CFC781" w14:textId="77777777" w:rsidR="000147A4" w:rsidRPr="000147A4" w:rsidRDefault="000147A4" w:rsidP="00A634FA">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14:paraId="19DD8ABE" w14:textId="77777777" w:rsidR="000147A4" w:rsidRPr="003E2C09" w:rsidRDefault="000147A4" w:rsidP="000D4409">
      <w:pPr>
        <w:pStyle w:val="NoSpacing"/>
        <w:rPr>
          <w:rFonts w:ascii="Times New Roman" w:hAnsi="Times New Roman" w:cs="Times New Roman"/>
          <w:sz w:val="20"/>
          <w:szCs w:val="20"/>
        </w:rPr>
      </w:pPr>
    </w:p>
    <w:tbl>
      <w:tblPr>
        <w:tblStyle w:val="TableGrid"/>
        <w:tblW w:w="0" w:type="auto"/>
        <w:tblLayout w:type="fixed"/>
        <w:tblLook w:val="0000" w:firstRow="0" w:lastRow="0" w:firstColumn="0" w:lastColumn="0" w:noHBand="0" w:noVBand="0"/>
      </w:tblPr>
      <w:tblGrid>
        <w:gridCol w:w="2538"/>
        <w:gridCol w:w="810"/>
        <w:gridCol w:w="720"/>
        <w:gridCol w:w="990"/>
        <w:gridCol w:w="810"/>
        <w:gridCol w:w="900"/>
        <w:gridCol w:w="1620"/>
      </w:tblGrid>
      <w:tr w:rsidR="003E2C09" w:rsidRPr="000147A4" w14:paraId="11556CE0" w14:textId="77777777" w:rsidTr="007D2831">
        <w:tc>
          <w:tcPr>
            <w:tcW w:w="2538" w:type="dxa"/>
          </w:tcPr>
          <w:p w14:paraId="63206679" w14:textId="77777777" w:rsidR="003E2C09" w:rsidRPr="000147A4" w:rsidRDefault="003E2C09">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810" w:type="dxa"/>
          </w:tcPr>
          <w:p w14:paraId="6D082CC9"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720" w:type="dxa"/>
          </w:tcPr>
          <w:p w14:paraId="6DAB0C62"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990" w:type="dxa"/>
          </w:tcPr>
          <w:p w14:paraId="5607050F"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810" w:type="dxa"/>
          </w:tcPr>
          <w:p w14:paraId="6659FB38"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c>
          <w:tcPr>
            <w:tcW w:w="900" w:type="dxa"/>
          </w:tcPr>
          <w:p w14:paraId="25078D54"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RR</w:t>
            </w:r>
          </w:p>
        </w:tc>
        <w:tc>
          <w:tcPr>
            <w:tcW w:w="1620" w:type="dxa"/>
          </w:tcPr>
          <w:p w14:paraId="2DC59E44" w14:textId="77777777" w:rsidR="003E2C09" w:rsidRPr="000147A4" w:rsidRDefault="003E2C09">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UG</w:t>
            </w:r>
          </w:p>
        </w:tc>
      </w:tr>
      <w:tr w:rsidR="003E2C09" w:rsidRPr="000147A4" w14:paraId="3746D7D3" w14:textId="77777777" w:rsidTr="007D2831">
        <w:tc>
          <w:tcPr>
            <w:tcW w:w="2538" w:type="dxa"/>
          </w:tcPr>
          <w:p w14:paraId="153E7C82"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810" w:type="dxa"/>
          </w:tcPr>
          <w:p w14:paraId="193B44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720" w:type="dxa"/>
          </w:tcPr>
          <w:p w14:paraId="11BAAC62"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990" w:type="dxa"/>
          </w:tcPr>
          <w:p w14:paraId="4173E419"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810" w:type="dxa"/>
          </w:tcPr>
          <w:p w14:paraId="16026B47"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c>
          <w:tcPr>
            <w:tcW w:w="900" w:type="dxa"/>
          </w:tcPr>
          <w:p w14:paraId="75DA2E40"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620" w:type="dxa"/>
          </w:tcPr>
          <w:p w14:paraId="4E2D3493"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NT,NCT,SG</w:t>
            </w:r>
          </w:p>
        </w:tc>
      </w:tr>
      <w:tr w:rsidR="003E2C09" w:rsidRPr="000147A4" w14:paraId="16889E27" w14:textId="77777777" w:rsidTr="007D2831">
        <w:tc>
          <w:tcPr>
            <w:tcW w:w="2538" w:type="dxa"/>
          </w:tcPr>
          <w:p w14:paraId="33D28D20"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810" w:type="dxa"/>
          </w:tcPr>
          <w:p w14:paraId="2F7CC570"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14:paraId="60AF3818"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14:paraId="3D07EBD4"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14:paraId="73EEE833"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14:paraId="2F4ED19B"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14:paraId="7DCC027E"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 / 4 / 4</w:t>
            </w:r>
          </w:p>
        </w:tc>
      </w:tr>
      <w:tr w:rsidR="003E2C09" w:rsidRPr="000147A4" w14:paraId="1FFFD4CA" w14:textId="77777777" w:rsidTr="007D2831">
        <w:tc>
          <w:tcPr>
            <w:tcW w:w="2538" w:type="dxa"/>
          </w:tcPr>
          <w:p w14:paraId="1227F3BF"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-nct</w:t>
            </w:r>
            <w:r w:rsidRPr="000147A4">
              <w:rPr>
                <w:rFonts w:ascii="Helvetica Neue" w:hAnsi="Helvetica Neue" w:cs="Helvetica Neue"/>
                <w:color w:val="262626"/>
                <w:sz w:val="20"/>
                <w:szCs w:val="20"/>
              </w:rPr>
              <w:t>)</w:t>
            </w:r>
          </w:p>
        </w:tc>
        <w:tc>
          <w:tcPr>
            <w:tcW w:w="810" w:type="dxa"/>
          </w:tcPr>
          <w:p w14:paraId="21BE94F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14:paraId="2766AD5D"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14:paraId="2915A181"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810" w:type="dxa"/>
          </w:tcPr>
          <w:p w14:paraId="3DE187BD"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900" w:type="dxa"/>
          </w:tcPr>
          <w:p w14:paraId="10212824"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14:paraId="630DB5A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 / 6 / 24</w:t>
            </w:r>
          </w:p>
        </w:tc>
      </w:tr>
      <w:tr w:rsidR="003E2C09" w:rsidRPr="000147A4" w14:paraId="1545C061" w14:textId="77777777" w:rsidTr="007D2831">
        <w:tc>
          <w:tcPr>
            <w:tcW w:w="2538" w:type="dxa"/>
          </w:tcPr>
          <w:p w14:paraId="34931789"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-nt</w:t>
            </w:r>
            <w:r w:rsidRPr="000147A4">
              <w:rPr>
                <w:rFonts w:ascii="Helvetica Neue" w:hAnsi="Helvetica Neue" w:cs="Helvetica Neue"/>
                <w:color w:val="262626"/>
                <w:sz w:val="20"/>
                <w:szCs w:val="20"/>
              </w:rPr>
              <w:t>)</w:t>
            </w:r>
          </w:p>
        </w:tc>
        <w:tc>
          <w:tcPr>
            <w:tcW w:w="810" w:type="dxa"/>
          </w:tcPr>
          <w:p w14:paraId="09FAA78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720" w:type="dxa"/>
          </w:tcPr>
          <w:p w14:paraId="6FFAC2A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14:paraId="020B9416"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810" w:type="dxa"/>
          </w:tcPr>
          <w:p w14:paraId="113CC1AC"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14:paraId="62DEA7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14:paraId="12C7C7B9"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 / 4 / 1</w:t>
            </w:r>
          </w:p>
        </w:tc>
      </w:tr>
      <w:tr w:rsidR="003E2C09" w:rsidRPr="000147A4" w14:paraId="38CE1208" w14:textId="77777777" w:rsidTr="007D2831">
        <w:tc>
          <w:tcPr>
            <w:tcW w:w="2538" w:type="dxa"/>
          </w:tcPr>
          <w:p w14:paraId="2FF1F73F" w14:textId="77777777" w:rsidR="003E2C09" w:rsidRPr="000147A4" w:rsidRDefault="003E2C09">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810" w:type="dxa"/>
          </w:tcPr>
          <w:p w14:paraId="70A6F397"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720" w:type="dxa"/>
          </w:tcPr>
          <w:p w14:paraId="4FDBE18A"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14:paraId="4168445F"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14:paraId="5813D72A"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00" w:type="dxa"/>
          </w:tcPr>
          <w:p w14:paraId="0C323A42"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14:paraId="7DF19AD6" w14:textId="77777777" w:rsidR="003E2C09" w:rsidRPr="000147A4" w:rsidRDefault="003E2C09">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32 / 16 / 4</w:t>
            </w:r>
          </w:p>
        </w:tc>
      </w:tr>
    </w:tbl>
    <w:p w14:paraId="5FA00A2A" w14:textId="77777777" w:rsidR="00823607" w:rsidRDefault="00823607" w:rsidP="00E81FDF">
      <w:pPr>
        <w:rPr>
          <w:rFonts w:ascii="Courier New" w:hAnsi="Courier New" w:cs="Courier New"/>
          <w:b/>
          <w:sz w:val="20"/>
          <w:szCs w:val="20"/>
        </w:rPr>
      </w:pPr>
    </w:p>
    <w:p w14:paraId="740618D8" w14:textId="4856C6D3" w:rsidR="00642A54" w:rsidRPr="00642A54" w:rsidRDefault="00642A54" w:rsidP="00642A54">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14:paraId="28F4019E" w14:textId="77777777" w:rsidR="00642A54" w:rsidRPr="00642A54" w:rsidRDefault="00642A54" w:rsidP="00642A54">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firstRow="0" w:lastRow="0" w:firstColumn="0" w:lastColumn="0" w:noHBand="0" w:noVBand="0"/>
      </w:tblPr>
      <w:tblGrid>
        <w:gridCol w:w="2448"/>
        <w:gridCol w:w="1350"/>
        <w:gridCol w:w="1620"/>
        <w:gridCol w:w="1440"/>
        <w:gridCol w:w="1260"/>
        <w:gridCol w:w="1080"/>
        <w:gridCol w:w="900"/>
      </w:tblGrid>
      <w:tr w:rsidR="00642A54" w:rsidRPr="00642A54" w14:paraId="37421A9F" w14:textId="77777777" w:rsidTr="00642A54">
        <w:tc>
          <w:tcPr>
            <w:tcW w:w="2448" w:type="dxa"/>
            <w:tcBorders>
              <w:left w:val="single" w:sz="8" w:space="0" w:color="D5D5D5"/>
            </w:tcBorders>
            <w:tcMar>
              <w:top w:w="100" w:type="nil"/>
              <w:left w:w="80" w:type="nil"/>
              <w:bottom w:w="80" w:type="nil"/>
              <w:right w:w="100" w:type="nil"/>
            </w:tcMar>
            <w:vAlign w:val="bottom"/>
          </w:tcPr>
          <w:p w14:paraId="33EEDAA6" w14:textId="77777777"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14:paraId="6D46DA62" w14:textId="44166345"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dbSNP 129 </w:t>
            </w:r>
          </w:p>
        </w:tc>
        <w:tc>
          <w:tcPr>
            <w:tcW w:w="1620" w:type="dxa"/>
            <w:tcBorders>
              <w:left w:val="single" w:sz="8" w:space="0" w:color="D5D5D5"/>
            </w:tcBorders>
            <w:tcMar>
              <w:top w:w="100" w:type="nil"/>
              <w:left w:w="80" w:type="nil"/>
              <w:bottom w:w="80" w:type="nil"/>
              <w:right w:w="100" w:type="nil"/>
            </w:tcMar>
            <w:vAlign w:val="bottom"/>
          </w:tcPr>
          <w:p w14:paraId="5234D7C3" w14:textId="3D444281"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dbSNP &gt;132 </w:t>
            </w:r>
          </w:p>
        </w:tc>
        <w:tc>
          <w:tcPr>
            <w:tcW w:w="1440" w:type="dxa"/>
            <w:tcBorders>
              <w:left w:val="single" w:sz="8" w:space="0" w:color="D5D5D5"/>
            </w:tcBorders>
            <w:tcMar>
              <w:top w:w="100" w:type="nil"/>
              <w:left w:w="80" w:type="nil"/>
              <w:bottom w:w="80" w:type="nil"/>
              <w:right w:w="100" w:type="nil"/>
            </w:tcMar>
            <w:vAlign w:val="bottom"/>
          </w:tcPr>
          <w:p w14:paraId="50463EE9" w14:textId="7B9680B2"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Mills indels </w:t>
            </w:r>
          </w:p>
        </w:tc>
        <w:tc>
          <w:tcPr>
            <w:tcW w:w="1260" w:type="dxa"/>
            <w:tcBorders>
              <w:left w:val="single" w:sz="8" w:space="0" w:color="D5D5D5"/>
            </w:tcBorders>
            <w:tcMar>
              <w:top w:w="100" w:type="nil"/>
              <w:left w:w="80" w:type="nil"/>
              <w:bottom w:w="80" w:type="nil"/>
              <w:right w:w="100" w:type="nil"/>
            </w:tcMar>
            <w:vAlign w:val="bottom"/>
          </w:tcPr>
          <w:p w14:paraId="31E86024" w14:textId="004323FD"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1KG indels </w:t>
            </w:r>
          </w:p>
        </w:tc>
        <w:tc>
          <w:tcPr>
            <w:tcW w:w="1080" w:type="dxa"/>
            <w:tcBorders>
              <w:left w:val="single" w:sz="8" w:space="0" w:color="D5D5D5"/>
            </w:tcBorders>
            <w:tcMar>
              <w:top w:w="100" w:type="nil"/>
              <w:left w:w="80" w:type="nil"/>
              <w:bottom w:w="80" w:type="nil"/>
              <w:right w:w="100" w:type="nil"/>
            </w:tcMar>
            <w:vAlign w:val="bottom"/>
          </w:tcPr>
          <w:p w14:paraId="3ABD0358" w14:textId="61155A40"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HapMap </w:t>
            </w:r>
          </w:p>
        </w:tc>
        <w:tc>
          <w:tcPr>
            <w:tcW w:w="900" w:type="dxa"/>
            <w:tcBorders>
              <w:left w:val="single" w:sz="8" w:space="0" w:color="D5D5D5"/>
            </w:tcBorders>
            <w:tcMar>
              <w:top w:w="100" w:type="nil"/>
              <w:left w:w="80" w:type="nil"/>
              <w:bottom w:w="80" w:type="nil"/>
              <w:right w:w="100" w:type="nil"/>
            </w:tcMar>
            <w:vAlign w:val="bottom"/>
          </w:tcPr>
          <w:p w14:paraId="00361EA4" w14:textId="758562D4" w:rsidR="00642A54" w:rsidRPr="00642A54" w:rsidRDefault="00642A54" w:rsidP="00642A54">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642A54" w:rsidRPr="00642A54" w14:paraId="15DD4FE6"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7E042392"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RealignerTargetCreator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7FD59025"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3F07E23D"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2C7F0F4F"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217B18AD"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0A6E698F"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48D45C14" w14:textId="77777777" w:rsidR="00642A54" w:rsidRPr="00642A54" w:rsidRDefault="00642A54" w:rsidP="00642A54">
            <w:pPr>
              <w:rPr>
                <w:rFonts w:ascii="Helvetica Neue" w:hAnsi="Helvetica Neue" w:cs="Courier New"/>
                <w:sz w:val="20"/>
                <w:szCs w:val="20"/>
              </w:rPr>
            </w:pPr>
          </w:p>
        </w:tc>
      </w:tr>
      <w:tr w:rsidR="00642A54" w:rsidRPr="00642A54" w14:paraId="3CB31913" w14:textId="77777777"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14:paraId="664EDBDB"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IndelRealigner</w:t>
            </w:r>
          </w:p>
        </w:tc>
        <w:tc>
          <w:tcPr>
            <w:tcW w:w="1350" w:type="dxa"/>
            <w:tcBorders>
              <w:top w:val="single" w:sz="8" w:space="0" w:color="D5D5D5"/>
              <w:left w:val="single" w:sz="8" w:space="0" w:color="D5D5D5"/>
            </w:tcBorders>
            <w:tcMar>
              <w:top w:w="100" w:type="nil"/>
              <w:left w:w="80" w:type="nil"/>
              <w:bottom w:w="80" w:type="nil"/>
              <w:right w:w="100" w:type="nil"/>
            </w:tcMar>
          </w:tcPr>
          <w:p w14:paraId="7A554E53"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14:paraId="35AACA54"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14:paraId="7420BBE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14:paraId="26D46588"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14:paraId="3D47CE46"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06C1324B" w14:textId="77777777" w:rsidR="00642A54" w:rsidRPr="00642A54" w:rsidRDefault="00642A54" w:rsidP="00642A54">
            <w:pPr>
              <w:rPr>
                <w:rFonts w:ascii="Helvetica Neue" w:hAnsi="Helvetica Neue" w:cs="Courier New"/>
                <w:sz w:val="20"/>
                <w:szCs w:val="20"/>
              </w:rPr>
            </w:pPr>
          </w:p>
        </w:tc>
      </w:tr>
      <w:tr w:rsidR="00642A54" w:rsidRPr="00642A54" w14:paraId="528FF6AF"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3DD5BFB9"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BaseRecalibrator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4C290388"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5C7964C0"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381B0C9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00BFCE56"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595B70EA"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24079947" w14:textId="77777777" w:rsidR="00642A54" w:rsidRPr="00642A54" w:rsidRDefault="00642A54" w:rsidP="00642A54">
            <w:pPr>
              <w:rPr>
                <w:rFonts w:ascii="Helvetica Neue" w:hAnsi="Helvetica Neue" w:cs="Courier New"/>
                <w:sz w:val="20"/>
                <w:szCs w:val="20"/>
              </w:rPr>
            </w:pPr>
          </w:p>
        </w:tc>
      </w:tr>
      <w:tr w:rsidR="00642A54" w:rsidRPr="00642A54" w14:paraId="09F73117" w14:textId="77777777" w:rsidTr="00642A54">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14:paraId="77F772C2"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(UnifiedGenotyper/ HaplotypeCaller)</w:t>
            </w:r>
          </w:p>
        </w:tc>
        <w:tc>
          <w:tcPr>
            <w:tcW w:w="1350" w:type="dxa"/>
            <w:tcBorders>
              <w:top w:val="single" w:sz="8" w:space="0" w:color="D5D5D5"/>
              <w:left w:val="single" w:sz="8" w:space="0" w:color="D5D5D5"/>
            </w:tcBorders>
            <w:tcMar>
              <w:top w:w="100" w:type="nil"/>
              <w:left w:w="80" w:type="nil"/>
              <w:bottom w:w="80" w:type="nil"/>
              <w:right w:w="100" w:type="nil"/>
            </w:tcMar>
          </w:tcPr>
          <w:p w14:paraId="6AFA7ED9"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14:paraId="26E14D22"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tcMar>
              <w:top w:w="100" w:type="nil"/>
              <w:left w:w="80" w:type="nil"/>
              <w:bottom w:w="80" w:type="nil"/>
              <w:right w:w="100" w:type="nil"/>
            </w:tcMar>
          </w:tcPr>
          <w:p w14:paraId="2C58E666" w14:textId="77777777"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14:paraId="698B90BF"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14:paraId="2A3CEA58"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7DF70E94" w14:textId="77777777" w:rsidR="00642A54" w:rsidRPr="00642A54" w:rsidRDefault="00642A54" w:rsidP="00642A54">
            <w:pPr>
              <w:rPr>
                <w:rFonts w:ascii="Helvetica Neue" w:hAnsi="Helvetica Neue" w:cs="Courier New"/>
                <w:sz w:val="20"/>
                <w:szCs w:val="20"/>
              </w:rPr>
            </w:pPr>
          </w:p>
        </w:tc>
      </w:tr>
      <w:tr w:rsidR="00642A54" w:rsidRPr="00642A54" w14:paraId="4BD10AD6" w14:textId="77777777" w:rsidTr="00642A54">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14:paraId="6B22F36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VariantRecalibrator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14:paraId="36E1A604" w14:textId="77777777" w:rsidR="00642A54" w:rsidRPr="00642A54" w:rsidRDefault="00642A54" w:rsidP="00642A54">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14:paraId="09AAC664"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14:paraId="7789A31F"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14:paraId="7643D053"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14:paraId="229BE7EE"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14:paraId="521D5EF7"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r>
      <w:tr w:rsidR="00642A54" w:rsidRPr="00642A54" w14:paraId="2519FCE0" w14:textId="77777777" w:rsidTr="00642A54">
        <w:tblPrEx>
          <w:tblBorders>
            <w:top w:val="none" w:sz="0" w:space="0" w:color="auto"/>
            <w:bottom w:val="single" w:sz="8" w:space="0" w:color="D5D5D5"/>
          </w:tblBorders>
        </w:tblPrEx>
        <w:tc>
          <w:tcPr>
            <w:tcW w:w="2448" w:type="dxa"/>
            <w:tcBorders>
              <w:top w:val="single" w:sz="8" w:space="0" w:color="D5D5D5"/>
              <w:left w:val="single" w:sz="8" w:space="0" w:color="D5D5D5"/>
            </w:tcBorders>
            <w:tcMar>
              <w:top w:w="100" w:type="nil"/>
              <w:left w:w="80" w:type="nil"/>
              <w:bottom w:w="80" w:type="nil"/>
              <w:right w:w="100" w:type="nil"/>
            </w:tcMar>
          </w:tcPr>
          <w:p w14:paraId="2D999D2B"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VariantEval</w:t>
            </w:r>
          </w:p>
        </w:tc>
        <w:tc>
          <w:tcPr>
            <w:tcW w:w="1350" w:type="dxa"/>
            <w:tcBorders>
              <w:top w:val="single" w:sz="8" w:space="0" w:color="D5D5D5"/>
              <w:left w:val="single" w:sz="8" w:space="0" w:color="D5D5D5"/>
            </w:tcBorders>
            <w:tcMar>
              <w:top w:w="100" w:type="nil"/>
              <w:left w:w="80" w:type="nil"/>
              <w:bottom w:w="80" w:type="nil"/>
              <w:right w:w="100" w:type="nil"/>
            </w:tcMar>
          </w:tcPr>
          <w:p w14:paraId="792F43E6" w14:textId="77777777" w:rsidR="00642A54" w:rsidRPr="00642A54" w:rsidRDefault="00642A54" w:rsidP="00642A54">
            <w:pPr>
              <w:rPr>
                <w:rFonts w:ascii="Helvetica Neue" w:hAnsi="Helvetica Neue" w:cs="Courier New"/>
                <w:sz w:val="20"/>
                <w:szCs w:val="20"/>
              </w:rPr>
            </w:pPr>
            <w:r w:rsidRPr="00642A54">
              <w:rPr>
                <w:rFonts w:ascii="Helvetica Neue" w:hAnsi="Helvetica Neue" w:cs="Courier New"/>
                <w:sz w:val="20"/>
                <w:szCs w:val="20"/>
              </w:rPr>
              <w:t>X</w:t>
            </w:r>
          </w:p>
        </w:tc>
        <w:tc>
          <w:tcPr>
            <w:tcW w:w="1620" w:type="dxa"/>
            <w:tcBorders>
              <w:top w:val="single" w:sz="8" w:space="0" w:color="D5D5D5"/>
              <w:left w:val="single" w:sz="8" w:space="0" w:color="D5D5D5"/>
            </w:tcBorders>
            <w:tcMar>
              <w:top w:w="100" w:type="nil"/>
              <w:left w:w="80" w:type="nil"/>
              <w:bottom w:w="80" w:type="nil"/>
              <w:right w:w="100" w:type="nil"/>
            </w:tcMar>
          </w:tcPr>
          <w:p w14:paraId="254CC11F" w14:textId="77777777" w:rsidR="00642A54" w:rsidRPr="00642A54" w:rsidRDefault="00642A54" w:rsidP="00642A54">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14:paraId="0C9991C4" w14:textId="77777777" w:rsidR="00642A54" w:rsidRPr="00642A54" w:rsidRDefault="00642A54" w:rsidP="00642A54">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14:paraId="7A79B4F6" w14:textId="77777777" w:rsidR="00642A54" w:rsidRPr="00642A54" w:rsidRDefault="00642A54" w:rsidP="00642A54">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14:paraId="2A203A61" w14:textId="77777777" w:rsidR="00642A54" w:rsidRPr="00642A54" w:rsidRDefault="00642A54" w:rsidP="00642A54">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14:paraId="316C5C34" w14:textId="77777777" w:rsidR="00642A54" w:rsidRPr="00642A54" w:rsidRDefault="00642A54" w:rsidP="00642A54">
            <w:pPr>
              <w:rPr>
                <w:rFonts w:ascii="Helvetica Neue" w:hAnsi="Helvetica Neue" w:cs="Courier New"/>
                <w:sz w:val="20"/>
                <w:szCs w:val="20"/>
              </w:rPr>
            </w:pPr>
          </w:p>
        </w:tc>
      </w:tr>
    </w:tbl>
    <w:p w14:paraId="071C8634" w14:textId="77777777" w:rsidR="00D64A4C" w:rsidRDefault="00D64A4C" w:rsidP="00642A54">
      <w:pPr>
        <w:rPr>
          <w:rFonts w:ascii="Times New Roman" w:hAnsi="Times New Roman" w:cs="Times New Roman"/>
          <w:b/>
          <w:bCs/>
          <w:sz w:val="24"/>
          <w:szCs w:val="24"/>
        </w:rPr>
      </w:pPr>
    </w:p>
    <w:p w14:paraId="7106E9E0" w14:textId="77777777"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lastRenderedPageBreak/>
        <w:t>RealignerTargetCreator and IndelRealigner</w:t>
      </w:r>
    </w:p>
    <w:p w14:paraId="314721AC"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These tools require known indels passed with the -known argument to function properly. We use both the following files:</w:t>
      </w:r>
    </w:p>
    <w:p w14:paraId="10E3A18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7B84396" w14:textId="77777777" w:rsidR="00642A54" w:rsidRPr="00642A54" w:rsidRDefault="00642A54" w:rsidP="00642A54">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14:paraId="430583EB" w14:textId="77777777"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t>BaseRecalibrator</w:t>
      </w:r>
    </w:p>
    <w:p w14:paraId="45A2B193"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-knownSites argument to function properly. We use all the following files:</w:t>
      </w:r>
    </w:p>
    <w:p w14:paraId="0D834120"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14:paraId="7F66319A"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0E89DE01" w14:textId="77777777" w:rsidR="00642A54" w:rsidRPr="00642A54" w:rsidRDefault="00642A54" w:rsidP="00642A54">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14:paraId="5A1685FB" w14:textId="77777777" w:rsidR="00642A54" w:rsidRPr="00642A54" w:rsidRDefault="00642A54" w:rsidP="00642A54">
      <w:pPr>
        <w:rPr>
          <w:rFonts w:ascii="Times New Roman" w:hAnsi="Times New Roman" w:cs="Times New Roman"/>
          <w:b/>
          <w:bCs/>
          <w:sz w:val="24"/>
          <w:szCs w:val="24"/>
        </w:rPr>
      </w:pPr>
      <w:r w:rsidRPr="00642A54">
        <w:rPr>
          <w:rFonts w:ascii="Times New Roman" w:hAnsi="Times New Roman" w:cs="Times New Roman"/>
          <w:b/>
          <w:bCs/>
          <w:sz w:val="24"/>
          <w:szCs w:val="24"/>
        </w:rPr>
        <w:t>UnifiedGenotyper / HaplotypeCaller</w:t>
      </w:r>
    </w:p>
    <w:p w14:paraId="2D1EE22D" w14:textId="77777777" w:rsidR="00642A54" w:rsidRPr="00642A54" w:rsidRDefault="00642A54" w:rsidP="00642A54">
      <w:pPr>
        <w:rPr>
          <w:rFonts w:ascii="Times New Roman" w:hAnsi="Times New Roman" w:cs="Times New Roman"/>
          <w:sz w:val="24"/>
          <w:szCs w:val="24"/>
        </w:rPr>
      </w:pPr>
      <w:r w:rsidRPr="00642A54">
        <w:rPr>
          <w:rFonts w:ascii="Times New Roman" w:hAnsi="Times New Roman" w:cs="Times New Roman"/>
          <w:sz w:val="24"/>
          <w:szCs w:val="24"/>
        </w:rPr>
        <w:t>These tools do NOT require known sites, but if SNPs are provided with the -dbsnp argument they will use them for variant annotation. We use this file:</w:t>
      </w:r>
    </w:p>
    <w:p w14:paraId="14D792B8" w14:textId="77777777" w:rsidR="00642A54" w:rsidRPr="00642A54" w:rsidRDefault="00642A54" w:rsidP="00642A54">
      <w:pPr>
        <w:numPr>
          <w:ilvl w:val="0"/>
          <w:numId w:val="38"/>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14:paraId="2D24636D" w14:textId="77777777" w:rsidR="00642A54" w:rsidRPr="00642A54" w:rsidRDefault="00642A54" w:rsidP="00642A54">
      <w:pPr>
        <w:keepNext/>
        <w:rPr>
          <w:rFonts w:ascii="Times New Roman" w:hAnsi="Times New Roman" w:cs="Times New Roman"/>
          <w:b/>
          <w:bCs/>
          <w:sz w:val="24"/>
          <w:szCs w:val="24"/>
        </w:rPr>
      </w:pPr>
      <w:r w:rsidRPr="00642A54">
        <w:rPr>
          <w:rFonts w:ascii="Times New Roman" w:hAnsi="Times New Roman" w:cs="Times New Roman"/>
          <w:b/>
          <w:bCs/>
          <w:sz w:val="24"/>
          <w:szCs w:val="24"/>
        </w:rPr>
        <w:t>VariantRecalibrator</w:t>
      </w:r>
    </w:p>
    <w:p w14:paraId="68072A7B" w14:textId="77777777" w:rsidR="00642A54" w:rsidRPr="00642A54" w:rsidRDefault="00642A54" w:rsidP="00642A54">
      <w:pPr>
        <w:keepNext/>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-resource argument to function properly. We use all the following files:</w:t>
      </w:r>
    </w:p>
    <w:p w14:paraId="75F5A15F" w14:textId="77777777" w:rsidR="00642A54" w:rsidRPr="00642A54" w:rsidRDefault="00642A54" w:rsidP="00642A54">
      <w:pPr>
        <w:keepNext/>
        <w:numPr>
          <w:ilvl w:val="0"/>
          <w:numId w:val="39"/>
        </w:numPr>
        <w:rPr>
          <w:rFonts w:ascii="Times New Roman" w:hAnsi="Times New Roman" w:cs="Times New Roman"/>
          <w:sz w:val="24"/>
          <w:szCs w:val="24"/>
        </w:rPr>
      </w:pPr>
      <w:r w:rsidRPr="00642A54">
        <w:rPr>
          <w:rFonts w:ascii="Times New Roman" w:hAnsi="Times New Roman" w:cs="Times New Roman"/>
          <w:sz w:val="24"/>
          <w:szCs w:val="24"/>
        </w:rPr>
        <w:t>HapMap genotypes and sites</w:t>
      </w:r>
    </w:p>
    <w:p w14:paraId="6B3CC0E8"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OMNI 2.5 genotypes and sites for 1000 Genomes samples</w:t>
      </w:r>
    </w:p>
    <w:p w14:paraId="14C166D1"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14:paraId="5A920E01" w14:textId="77777777" w:rsidR="00642A54" w:rsidRPr="00642A54" w:rsidRDefault="00642A54" w:rsidP="00642A54">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14:paraId="2ECBE026" w14:textId="10EA4C41" w:rsidR="00642A54" w:rsidRDefault="00306E6C" w:rsidP="00642A54">
      <w:pPr>
        <w:spacing w:line="240" w:lineRule="auto"/>
        <w:rPr>
          <w:rFonts w:ascii="Times New Roman" w:hAnsi="Times New Roman" w:cs="Times New Roman"/>
          <w:b/>
          <w:sz w:val="24"/>
          <w:szCs w:val="24"/>
        </w:rPr>
      </w:pPr>
      <w:r>
        <w:rPr>
          <w:rFonts w:ascii="Times New Roman" w:hAnsi="Times New Roman" w:cs="Times New Roman"/>
          <w:b/>
          <w:sz w:val="24"/>
          <w:szCs w:val="24"/>
        </w:rPr>
        <w:t>Ap</w:t>
      </w:r>
      <w:r w:rsidR="00642A54" w:rsidRPr="00642A54">
        <w:rPr>
          <w:rFonts w:ascii="Times New Roman" w:hAnsi="Times New Roman" w:cs="Times New Roman"/>
          <w:b/>
          <w:sz w:val="24"/>
          <w:szCs w:val="24"/>
        </w:rPr>
        <w:t>pendix</w:t>
      </w:r>
    </w:p>
    <w:p w14:paraId="1C75D758" w14:textId="77777777" w:rsidR="00642A54" w:rsidRDefault="00642A54" w:rsidP="00642A54">
      <w:pPr>
        <w:spacing w:line="240" w:lineRule="auto"/>
        <w:rPr>
          <w:rFonts w:ascii="Times New Roman" w:hAnsi="Times New Roman" w:cs="Times New Roman"/>
          <w:b/>
          <w:sz w:val="24"/>
          <w:szCs w:val="24"/>
        </w:rPr>
      </w:pPr>
    </w:p>
    <w:p w14:paraId="160498DA" w14:textId="0D252BDA" w:rsidR="00642A54" w:rsidRPr="00642A54" w:rsidRDefault="00642A54" w:rsidP="00642A54">
      <w:pPr>
        <w:spacing w:line="240" w:lineRule="auto"/>
        <w:rPr>
          <w:rFonts w:ascii="Times New Roman" w:hAnsi="Times New Roman" w:cs="Times New Roman"/>
          <w:b/>
        </w:rPr>
      </w:pPr>
      <w:r w:rsidRPr="00642A54">
        <w:rPr>
          <w:rFonts w:ascii="Times New Roman" w:hAnsi="Times New Roman" w:cs="Times New Roman"/>
          <w:b/>
        </w:rPr>
        <w:t>Files required</w:t>
      </w:r>
    </w:p>
    <w:p w14:paraId="496891CD"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Human reference genome</w:t>
      </w:r>
    </w:p>
    <w:p w14:paraId="4BAE3E90"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Illumina adapter sequences used</w:t>
      </w:r>
    </w:p>
    <w:p w14:paraId="76A2F306"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14:paraId="64522FC7"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lastRenderedPageBreak/>
        <w:t>Interval files for exome capture bait and target (create in house from vendor’s files)</w:t>
      </w:r>
    </w:p>
    <w:p w14:paraId="3FFFD636"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Bedfile for Unified genotyper (bait/target from vendor)</w:t>
      </w:r>
    </w:p>
    <w:p w14:paraId="54C9A531" w14:textId="77777777" w:rsidR="00642A54" w:rsidRPr="00642A54" w:rsidRDefault="00642A54" w:rsidP="00642A54">
      <w:pPr>
        <w:spacing w:after="0" w:line="240" w:lineRule="auto"/>
        <w:rPr>
          <w:rFonts w:ascii="Times New Roman" w:hAnsi="Times New Roman" w:cs="Times New Roman"/>
        </w:rPr>
      </w:pPr>
    </w:p>
    <w:p w14:paraId="56D31EE4" w14:textId="77777777" w:rsidR="00642A54" w:rsidRPr="00642A54" w:rsidRDefault="00642A54" w:rsidP="00642A54">
      <w:pPr>
        <w:spacing w:after="0" w:line="240" w:lineRule="auto"/>
        <w:rPr>
          <w:rFonts w:ascii="Times New Roman" w:hAnsi="Times New Roman" w:cs="Times New Roman"/>
        </w:rPr>
      </w:pPr>
    </w:p>
    <w:p w14:paraId="7C5505B7" w14:textId="77777777" w:rsidR="00642A54" w:rsidRPr="00642A54" w:rsidRDefault="00642A54" w:rsidP="00642A54">
      <w:pPr>
        <w:spacing w:after="0" w:line="240" w:lineRule="auto"/>
        <w:rPr>
          <w:rFonts w:ascii="Times New Roman" w:hAnsi="Times New Roman" w:cs="Times New Roman"/>
          <w:b/>
        </w:rPr>
      </w:pPr>
      <w:r w:rsidRPr="00642A54">
        <w:rPr>
          <w:rFonts w:ascii="Times New Roman" w:hAnsi="Times New Roman" w:cs="Times New Roman"/>
          <w:b/>
        </w:rPr>
        <w:t>Accessory applications required</w:t>
      </w:r>
    </w:p>
    <w:p w14:paraId="64C9251B"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R packages:</w:t>
      </w:r>
    </w:p>
    <w:p w14:paraId="13A15EBE"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library("ggplot2")</w:t>
      </w:r>
    </w:p>
    <w:p w14:paraId="30BC6203"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library(gplots)</w:t>
      </w:r>
    </w:p>
    <w:p w14:paraId="4608CF67"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library("reshape")</w:t>
      </w:r>
    </w:p>
    <w:p w14:paraId="5B0972BD"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library("grid")</w:t>
      </w:r>
    </w:p>
    <w:p w14:paraId="1483B213"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library("tools") #For compactPDF in R 2.13+</w:t>
      </w:r>
    </w:p>
    <w:p w14:paraId="1B534E95" w14:textId="77777777" w:rsidR="00642A54" w:rsidRPr="00642A54" w:rsidRDefault="00642A54" w:rsidP="00642A54">
      <w:pPr>
        <w:spacing w:after="0" w:line="240" w:lineRule="auto"/>
        <w:ind w:left="720"/>
        <w:rPr>
          <w:rFonts w:ascii="Times New Roman" w:hAnsi="Times New Roman" w:cs="Times New Roman"/>
        </w:rPr>
      </w:pPr>
      <w:r w:rsidRPr="00642A54">
        <w:rPr>
          <w:rFonts w:ascii="Times New Roman" w:hAnsi="Times New Roman" w:cs="Times New Roman"/>
        </w:rPr>
        <w:t>library(gsalib)</w:t>
      </w:r>
    </w:p>
    <w:p w14:paraId="65FA6F23" w14:textId="77777777" w:rsidR="00642A54" w:rsidRPr="00642A54" w:rsidRDefault="00642A54" w:rsidP="00642A54">
      <w:pPr>
        <w:spacing w:after="0" w:line="240" w:lineRule="auto"/>
        <w:rPr>
          <w:rFonts w:ascii="Times New Roman" w:hAnsi="Times New Roman" w:cs="Times New Roman"/>
        </w:rPr>
      </w:pPr>
    </w:p>
    <w:p w14:paraId="538676B8" w14:textId="77777777" w:rsidR="00642A54" w:rsidRPr="00642A54" w:rsidRDefault="00642A54" w:rsidP="00642A54">
      <w:pPr>
        <w:spacing w:after="0" w:line="240" w:lineRule="auto"/>
        <w:rPr>
          <w:rFonts w:ascii="Times New Roman" w:hAnsi="Times New Roman" w:cs="Times New Roman"/>
        </w:rPr>
      </w:pPr>
      <w:r w:rsidRPr="00642A54">
        <w:rPr>
          <w:rFonts w:ascii="Times New Roman" w:hAnsi="Times New Roman" w:cs="Times New Roman"/>
        </w:rPr>
        <w:t>(check R version compatibilities)</w:t>
      </w:r>
    </w:p>
    <w:p w14:paraId="688544FC" w14:textId="77777777" w:rsidR="00642A54" w:rsidRPr="00642A54" w:rsidRDefault="00642A54" w:rsidP="00642A54">
      <w:pPr>
        <w:spacing w:after="0" w:line="240" w:lineRule="auto"/>
        <w:rPr>
          <w:rFonts w:ascii="Times New Roman" w:hAnsi="Times New Roman" w:cs="Times New Roman"/>
        </w:rPr>
      </w:pPr>
    </w:p>
    <w:p w14:paraId="5BB47713" w14:textId="77777777" w:rsidR="00642A54" w:rsidRPr="00642A54" w:rsidRDefault="00642A54" w:rsidP="00642A54">
      <w:pPr>
        <w:spacing w:after="0" w:line="240" w:lineRule="auto"/>
        <w:rPr>
          <w:rFonts w:ascii="Times New Roman" w:hAnsi="Times New Roman" w:cs="Times New Roman"/>
        </w:rPr>
      </w:pPr>
    </w:p>
    <w:p w14:paraId="08640971" w14:textId="449D8A12" w:rsidR="008C3853" w:rsidRPr="008C3853" w:rsidRDefault="008C3853" w:rsidP="008C3853">
      <w:pPr>
        <w:spacing w:after="0"/>
        <w:rPr>
          <w:rFonts w:ascii="Times New Roman" w:hAnsi="Times New Roman" w:cs="Times New Roman"/>
          <w:sz w:val="24"/>
          <w:szCs w:val="24"/>
        </w:rPr>
      </w:pPr>
    </w:p>
    <w:sectPr w:rsidR="008C3853" w:rsidRPr="008C3853" w:rsidSect="00642A5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29215" w14:textId="77777777" w:rsidR="00912C67" w:rsidRDefault="00912C67" w:rsidP="00065C00">
      <w:pPr>
        <w:spacing w:after="0" w:line="240" w:lineRule="auto"/>
      </w:pPr>
      <w:r>
        <w:separator/>
      </w:r>
    </w:p>
  </w:endnote>
  <w:endnote w:type="continuationSeparator" w:id="0">
    <w:p w14:paraId="28DE06D5" w14:textId="77777777" w:rsidR="00912C67" w:rsidRDefault="00912C67" w:rsidP="00065C00">
      <w:pPr>
        <w:spacing w:after="0" w:line="240" w:lineRule="auto"/>
      </w:pPr>
      <w:r>
        <w:continuationSeparator/>
      </w:r>
    </w:p>
  </w:endnote>
  <w:endnote w:type="continuationNotice" w:id="1">
    <w:p w14:paraId="14FC5AB5" w14:textId="77777777" w:rsidR="00912C67" w:rsidRDefault="00912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615006"/>
      <w:docPartObj>
        <w:docPartGallery w:val="Page Numbers (Bottom of Page)"/>
        <w:docPartUnique/>
      </w:docPartObj>
    </w:sdtPr>
    <w:sdtEndPr>
      <w:rPr>
        <w:noProof/>
      </w:rPr>
    </w:sdtEndPr>
    <w:sdtContent>
      <w:p w14:paraId="19B2C6F3" w14:textId="77777777" w:rsidR="00DE5466" w:rsidRDefault="00DE5466">
        <w:pPr>
          <w:pStyle w:val="Footer"/>
          <w:jc w:val="right"/>
        </w:pPr>
        <w:r>
          <w:fldChar w:fldCharType="begin"/>
        </w:r>
        <w:r>
          <w:instrText xml:space="preserve"> PAGE   \* MERGEFORMAT </w:instrText>
        </w:r>
        <w:r>
          <w:fldChar w:fldCharType="separate"/>
        </w:r>
        <w:r w:rsidR="00956D24">
          <w:rPr>
            <w:noProof/>
          </w:rPr>
          <w:t>11</w:t>
        </w:r>
        <w:r>
          <w:rPr>
            <w:noProof/>
          </w:rPr>
          <w:fldChar w:fldCharType="end"/>
        </w:r>
      </w:p>
    </w:sdtContent>
  </w:sdt>
  <w:p w14:paraId="7A871C02" w14:textId="77777777" w:rsidR="00DE5466" w:rsidRDefault="00DE5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0D32F" w14:textId="77777777" w:rsidR="00912C67" w:rsidRDefault="00912C67" w:rsidP="00065C00">
      <w:pPr>
        <w:spacing w:after="0" w:line="240" w:lineRule="auto"/>
      </w:pPr>
      <w:r>
        <w:separator/>
      </w:r>
    </w:p>
  </w:footnote>
  <w:footnote w:type="continuationSeparator" w:id="0">
    <w:p w14:paraId="347012E2" w14:textId="77777777" w:rsidR="00912C67" w:rsidRDefault="00912C67" w:rsidP="00065C00">
      <w:pPr>
        <w:spacing w:after="0" w:line="240" w:lineRule="auto"/>
      </w:pPr>
      <w:r>
        <w:continuationSeparator/>
      </w:r>
    </w:p>
  </w:footnote>
  <w:footnote w:type="continuationNotice" w:id="1">
    <w:p w14:paraId="3D711C34" w14:textId="77777777" w:rsidR="00912C67" w:rsidRDefault="00912C6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67FF8" w14:textId="77777777" w:rsidR="00DE5466" w:rsidRDefault="00DE54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695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F7745F5"/>
    <w:multiLevelType w:val="hybridMultilevel"/>
    <w:tmpl w:val="52E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97D6C"/>
    <w:multiLevelType w:val="hybridMultilevel"/>
    <w:tmpl w:val="1DCE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7"/>
  </w:num>
  <w:num w:numId="3">
    <w:abstractNumId w:val="31"/>
  </w:num>
  <w:num w:numId="4">
    <w:abstractNumId w:val="12"/>
  </w:num>
  <w:num w:numId="5">
    <w:abstractNumId w:val="29"/>
  </w:num>
  <w:num w:numId="6">
    <w:abstractNumId w:val="13"/>
  </w:num>
  <w:num w:numId="7">
    <w:abstractNumId w:val="8"/>
  </w:num>
  <w:num w:numId="8">
    <w:abstractNumId w:val="20"/>
  </w:num>
  <w:num w:numId="9">
    <w:abstractNumId w:val="37"/>
  </w:num>
  <w:num w:numId="10">
    <w:abstractNumId w:val="19"/>
  </w:num>
  <w:num w:numId="11">
    <w:abstractNumId w:val="9"/>
  </w:num>
  <w:num w:numId="12">
    <w:abstractNumId w:val="33"/>
  </w:num>
  <w:num w:numId="13">
    <w:abstractNumId w:val="18"/>
  </w:num>
  <w:num w:numId="14">
    <w:abstractNumId w:val="14"/>
  </w:num>
  <w:num w:numId="15">
    <w:abstractNumId w:val="6"/>
  </w:num>
  <w:num w:numId="16">
    <w:abstractNumId w:val="38"/>
  </w:num>
  <w:num w:numId="17">
    <w:abstractNumId w:val="10"/>
  </w:num>
  <w:num w:numId="18">
    <w:abstractNumId w:val="15"/>
  </w:num>
  <w:num w:numId="19">
    <w:abstractNumId w:val="22"/>
  </w:num>
  <w:num w:numId="20">
    <w:abstractNumId w:val="4"/>
  </w:num>
  <w:num w:numId="21">
    <w:abstractNumId w:val="21"/>
  </w:num>
  <w:num w:numId="22">
    <w:abstractNumId w:val="32"/>
  </w:num>
  <w:num w:numId="23">
    <w:abstractNumId w:val="23"/>
  </w:num>
  <w:num w:numId="24">
    <w:abstractNumId w:val="24"/>
  </w:num>
  <w:num w:numId="25">
    <w:abstractNumId w:val="36"/>
  </w:num>
  <w:num w:numId="26">
    <w:abstractNumId w:val="5"/>
  </w:num>
  <w:num w:numId="27">
    <w:abstractNumId w:val="26"/>
  </w:num>
  <w:num w:numId="28">
    <w:abstractNumId w:val="28"/>
  </w:num>
  <w:num w:numId="29">
    <w:abstractNumId w:val="34"/>
  </w:num>
  <w:num w:numId="30">
    <w:abstractNumId w:val="30"/>
  </w:num>
  <w:num w:numId="31">
    <w:abstractNumId w:val="11"/>
  </w:num>
  <w:num w:numId="32">
    <w:abstractNumId w:val="27"/>
  </w:num>
  <w:num w:numId="33">
    <w:abstractNumId w:val="35"/>
  </w:num>
  <w:num w:numId="34">
    <w:abstractNumId w:val="25"/>
  </w:num>
  <w:num w:numId="35">
    <w:abstractNumId w:val="16"/>
  </w:num>
  <w:num w:numId="36">
    <w:abstractNumId w:val="0"/>
  </w:num>
  <w:num w:numId="37">
    <w:abstractNumId w:val="1"/>
  </w:num>
  <w:num w:numId="38">
    <w:abstractNumId w:val="2"/>
  </w:num>
  <w:num w:numId="39">
    <w:abstractNumId w:val="3"/>
  </w:num>
  <w:num w:numId="40">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05"/>
    <w:rsid w:val="00001C28"/>
    <w:rsid w:val="0000255A"/>
    <w:rsid w:val="00004145"/>
    <w:rsid w:val="000103DE"/>
    <w:rsid w:val="000147A4"/>
    <w:rsid w:val="00017E36"/>
    <w:rsid w:val="00022C4B"/>
    <w:rsid w:val="0002514F"/>
    <w:rsid w:val="00033C45"/>
    <w:rsid w:val="00034B31"/>
    <w:rsid w:val="00037811"/>
    <w:rsid w:val="00037F76"/>
    <w:rsid w:val="0004143E"/>
    <w:rsid w:val="000441EA"/>
    <w:rsid w:val="000509F7"/>
    <w:rsid w:val="00054244"/>
    <w:rsid w:val="0005522E"/>
    <w:rsid w:val="0005564A"/>
    <w:rsid w:val="00057214"/>
    <w:rsid w:val="00060BFD"/>
    <w:rsid w:val="000621F5"/>
    <w:rsid w:val="0006305E"/>
    <w:rsid w:val="00064A8C"/>
    <w:rsid w:val="00065C00"/>
    <w:rsid w:val="00067DE4"/>
    <w:rsid w:val="00076AFA"/>
    <w:rsid w:val="00081BDE"/>
    <w:rsid w:val="00082663"/>
    <w:rsid w:val="000847B9"/>
    <w:rsid w:val="00086F5F"/>
    <w:rsid w:val="000947B3"/>
    <w:rsid w:val="000975CF"/>
    <w:rsid w:val="000A219E"/>
    <w:rsid w:val="000A306F"/>
    <w:rsid w:val="000A5558"/>
    <w:rsid w:val="000B16F3"/>
    <w:rsid w:val="000C0DB8"/>
    <w:rsid w:val="000C45D3"/>
    <w:rsid w:val="000C7CD5"/>
    <w:rsid w:val="000D4409"/>
    <w:rsid w:val="000D4453"/>
    <w:rsid w:val="000D6155"/>
    <w:rsid w:val="000D7CFA"/>
    <w:rsid w:val="000E2036"/>
    <w:rsid w:val="000E2EB6"/>
    <w:rsid w:val="000E3849"/>
    <w:rsid w:val="000F3250"/>
    <w:rsid w:val="000F37A5"/>
    <w:rsid w:val="000F3D67"/>
    <w:rsid w:val="00103081"/>
    <w:rsid w:val="00106BAB"/>
    <w:rsid w:val="00110F86"/>
    <w:rsid w:val="0011217B"/>
    <w:rsid w:val="00120E86"/>
    <w:rsid w:val="00122FDD"/>
    <w:rsid w:val="00125DAB"/>
    <w:rsid w:val="00126831"/>
    <w:rsid w:val="00131D8D"/>
    <w:rsid w:val="00131EE8"/>
    <w:rsid w:val="00134133"/>
    <w:rsid w:val="00140F49"/>
    <w:rsid w:val="0014138D"/>
    <w:rsid w:val="00144C60"/>
    <w:rsid w:val="00145511"/>
    <w:rsid w:val="00145EEF"/>
    <w:rsid w:val="00146D98"/>
    <w:rsid w:val="00151F92"/>
    <w:rsid w:val="00151FD1"/>
    <w:rsid w:val="00156C63"/>
    <w:rsid w:val="001624C6"/>
    <w:rsid w:val="001667AA"/>
    <w:rsid w:val="00166850"/>
    <w:rsid w:val="00174E4D"/>
    <w:rsid w:val="00175DFA"/>
    <w:rsid w:val="001763D5"/>
    <w:rsid w:val="00176870"/>
    <w:rsid w:val="00180D40"/>
    <w:rsid w:val="001816D8"/>
    <w:rsid w:val="00184572"/>
    <w:rsid w:val="00184814"/>
    <w:rsid w:val="00185D7D"/>
    <w:rsid w:val="00191CDF"/>
    <w:rsid w:val="00192D39"/>
    <w:rsid w:val="00192F0B"/>
    <w:rsid w:val="0019304B"/>
    <w:rsid w:val="001A0BAA"/>
    <w:rsid w:val="001A2D6C"/>
    <w:rsid w:val="001A3D13"/>
    <w:rsid w:val="001B310D"/>
    <w:rsid w:val="001B4B02"/>
    <w:rsid w:val="001B57E1"/>
    <w:rsid w:val="001C1B31"/>
    <w:rsid w:val="001C6471"/>
    <w:rsid w:val="001D35DC"/>
    <w:rsid w:val="001D4233"/>
    <w:rsid w:val="001D4862"/>
    <w:rsid w:val="001D5CE5"/>
    <w:rsid w:val="001E67B6"/>
    <w:rsid w:val="001E6EFD"/>
    <w:rsid w:val="001F1600"/>
    <w:rsid w:val="001F252C"/>
    <w:rsid w:val="001F3B0B"/>
    <w:rsid w:val="001F52D8"/>
    <w:rsid w:val="002009A4"/>
    <w:rsid w:val="00204066"/>
    <w:rsid w:val="00210CCC"/>
    <w:rsid w:val="00212AC7"/>
    <w:rsid w:val="002142E7"/>
    <w:rsid w:val="00216AF7"/>
    <w:rsid w:val="0022110D"/>
    <w:rsid w:val="002242C3"/>
    <w:rsid w:val="00226B61"/>
    <w:rsid w:val="00231DDC"/>
    <w:rsid w:val="00235444"/>
    <w:rsid w:val="00235A59"/>
    <w:rsid w:val="002378C6"/>
    <w:rsid w:val="0024739F"/>
    <w:rsid w:val="00247F96"/>
    <w:rsid w:val="002516AD"/>
    <w:rsid w:val="002635A8"/>
    <w:rsid w:val="002700D8"/>
    <w:rsid w:val="0027196E"/>
    <w:rsid w:val="002757ED"/>
    <w:rsid w:val="00275F10"/>
    <w:rsid w:val="0028159B"/>
    <w:rsid w:val="002866C9"/>
    <w:rsid w:val="0028685D"/>
    <w:rsid w:val="002A27BA"/>
    <w:rsid w:val="002A3F14"/>
    <w:rsid w:val="002A538E"/>
    <w:rsid w:val="002A62B6"/>
    <w:rsid w:val="002A642E"/>
    <w:rsid w:val="002A7A54"/>
    <w:rsid w:val="002B20DD"/>
    <w:rsid w:val="002B60BC"/>
    <w:rsid w:val="002B6173"/>
    <w:rsid w:val="002B6851"/>
    <w:rsid w:val="002C1A4A"/>
    <w:rsid w:val="002C7C8F"/>
    <w:rsid w:val="002C7C9C"/>
    <w:rsid w:val="002D31A1"/>
    <w:rsid w:val="002D3575"/>
    <w:rsid w:val="002D4AE5"/>
    <w:rsid w:val="002D5215"/>
    <w:rsid w:val="002D679C"/>
    <w:rsid w:val="002E5EB1"/>
    <w:rsid w:val="002F3278"/>
    <w:rsid w:val="002F32A4"/>
    <w:rsid w:val="002F5BAE"/>
    <w:rsid w:val="0030215D"/>
    <w:rsid w:val="00302DB0"/>
    <w:rsid w:val="00305198"/>
    <w:rsid w:val="00306552"/>
    <w:rsid w:val="00306E6C"/>
    <w:rsid w:val="0031246F"/>
    <w:rsid w:val="0031390C"/>
    <w:rsid w:val="0031738F"/>
    <w:rsid w:val="00317645"/>
    <w:rsid w:val="0032771D"/>
    <w:rsid w:val="00332EF5"/>
    <w:rsid w:val="00333A04"/>
    <w:rsid w:val="00334EA6"/>
    <w:rsid w:val="00336420"/>
    <w:rsid w:val="0033676C"/>
    <w:rsid w:val="003377D3"/>
    <w:rsid w:val="00341C39"/>
    <w:rsid w:val="00341F8D"/>
    <w:rsid w:val="00344FA5"/>
    <w:rsid w:val="00345612"/>
    <w:rsid w:val="003522CE"/>
    <w:rsid w:val="003644D5"/>
    <w:rsid w:val="00371C65"/>
    <w:rsid w:val="00375CFB"/>
    <w:rsid w:val="003770C9"/>
    <w:rsid w:val="003777BB"/>
    <w:rsid w:val="00382EAA"/>
    <w:rsid w:val="003833A0"/>
    <w:rsid w:val="0038681E"/>
    <w:rsid w:val="0039378C"/>
    <w:rsid w:val="00394F94"/>
    <w:rsid w:val="00395324"/>
    <w:rsid w:val="00395395"/>
    <w:rsid w:val="00395E43"/>
    <w:rsid w:val="00396475"/>
    <w:rsid w:val="003A2015"/>
    <w:rsid w:val="003A2E39"/>
    <w:rsid w:val="003A610A"/>
    <w:rsid w:val="003A7FA0"/>
    <w:rsid w:val="003B08DF"/>
    <w:rsid w:val="003B226F"/>
    <w:rsid w:val="003B49B4"/>
    <w:rsid w:val="003B649B"/>
    <w:rsid w:val="003B75BC"/>
    <w:rsid w:val="003C670F"/>
    <w:rsid w:val="003D4DC6"/>
    <w:rsid w:val="003D63E4"/>
    <w:rsid w:val="003D73EA"/>
    <w:rsid w:val="003D7F5A"/>
    <w:rsid w:val="003E1424"/>
    <w:rsid w:val="003E1B26"/>
    <w:rsid w:val="003E2C09"/>
    <w:rsid w:val="003E5F5B"/>
    <w:rsid w:val="003F0B06"/>
    <w:rsid w:val="003F2CE2"/>
    <w:rsid w:val="003F3437"/>
    <w:rsid w:val="003F424E"/>
    <w:rsid w:val="003F5207"/>
    <w:rsid w:val="0040283F"/>
    <w:rsid w:val="004071E2"/>
    <w:rsid w:val="004113EB"/>
    <w:rsid w:val="0041259D"/>
    <w:rsid w:val="00416C2E"/>
    <w:rsid w:val="00420296"/>
    <w:rsid w:val="00423A1A"/>
    <w:rsid w:val="00423EFD"/>
    <w:rsid w:val="00424172"/>
    <w:rsid w:val="00424995"/>
    <w:rsid w:val="00432D54"/>
    <w:rsid w:val="0043612C"/>
    <w:rsid w:val="0043644F"/>
    <w:rsid w:val="004367B4"/>
    <w:rsid w:val="00441E66"/>
    <w:rsid w:val="004435C3"/>
    <w:rsid w:val="00452831"/>
    <w:rsid w:val="0045576F"/>
    <w:rsid w:val="00456609"/>
    <w:rsid w:val="004573E3"/>
    <w:rsid w:val="00470578"/>
    <w:rsid w:val="0047165C"/>
    <w:rsid w:val="00473482"/>
    <w:rsid w:val="00480CDA"/>
    <w:rsid w:val="0048201B"/>
    <w:rsid w:val="00483856"/>
    <w:rsid w:val="00484A86"/>
    <w:rsid w:val="00487039"/>
    <w:rsid w:val="00487152"/>
    <w:rsid w:val="00487D4C"/>
    <w:rsid w:val="00487F89"/>
    <w:rsid w:val="00492626"/>
    <w:rsid w:val="00497657"/>
    <w:rsid w:val="004A1866"/>
    <w:rsid w:val="004A1CDD"/>
    <w:rsid w:val="004A3F41"/>
    <w:rsid w:val="004A4405"/>
    <w:rsid w:val="004A5E53"/>
    <w:rsid w:val="004A7671"/>
    <w:rsid w:val="004B1EFA"/>
    <w:rsid w:val="004B21D5"/>
    <w:rsid w:val="004B2D60"/>
    <w:rsid w:val="004B2EED"/>
    <w:rsid w:val="004B5A54"/>
    <w:rsid w:val="004C6A73"/>
    <w:rsid w:val="004D0AC9"/>
    <w:rsid w:val="004D383D"/>
    <w:rsid w:val="004D3ACA"/>
    <w:rsid w:val="004D4235"/>
    <w:rsid w:val="004D6C70"/>
    <w:rsid w:val="004E106C"/>
    <w:rsid w:val="004E1297"/>
    <w:rsid w:val="004E2D6F"/>
    <w:rsid w:val="004E2E5E"/>
    <w:rsid w:val="004E43DE"/>
    <w:rsid w:val="004E571C"/>
    <w:rsid w:val="004E7BE7"/>
    <w:rsid w:val="004F2827"/>
    <w:rsid w:val="00506228"/>
    <w:rsid w:val="00510861"/>
    <w:rsid w:val="005112AB"/>
    <w:rsid w:val="00513796"/>
    <w:rsid w:val="005203C2"/>
    <w:rsid w:val="005279B2"/>
    <w:rsid w:val="005325E8"/>
    <w:rsid w:val="005406B9"/>
    <w:rsid w:val="00550B36"/>
    <w:rsid w:val="00551358"/>
    <w:rsid w:val="0055595A"/>
    <w:rsid w:val="005578F9"/>
    <w:rsid w:val="00557A75"/>
    <w:rsid w:val="00562F66"/>
    <w:rsid w:val="005649AD"/>
    <w:rsid w:val="00575733"/>
    <w:rsid w:val="00581608"/>
    <w:rsid w:val="00581FEF"/>
    <w:rsid w:val="005836EC"/>
    <w:rsid w:val="00584C57"/>
    <w:rsid w:val="00584E17"/>
    <w:rsid w:val="0058744E"/>
    <w:rsid w:val="00587D69"/>
    <w:rsid w:val="00590A1B"/>
    <w:rsid w:val="005918E5"/>
    <w:rsid w:val="0059282C"/>
    <w:rsid w:val="005A006F"/>
    <w:rsid w:val="005A1399"/>
    <w:rsid w:val="005A28BE"/>
    <w:rsid w:val="005B3F44"/>
    <w:rsid w:val="005B576D"/>
    <w:rsid w:val="005C4C57"/>
    <w:rsid w:val="005C67A4"/>
    <w:rsid w:val="005C7DE6"/>
    <w:rsid w:val="005E62A0"/>
    <w:rsid w:val="005E6BB2"/>
    <w:rsid w:val="00605746"/>
    <w:rsid w:val="00612C64"/>
    <w:rsid w:val="006169EC"/>
    <w:rsid w:val="0062020A"/>
    <w:rsid w:val="00624747"/>
    <w:rsid w:val="00626298"/>
    <w:rsid w:val="0062761E"/>
    <w:rsid w:val="006309D9"/>
    <w:rsid w:val="0063210F"/>
    <w:rsid w:val="006345C3"/>
    <w:rsid w:val="0063793D"/>
    <w:rsid w:val="006400A2"/>
    <w:rsid w:val="00641B90"/>
    <w:rsid w:val="00642A54"/>
    <w:rsid w:val="006434A3"/>
    <w:rsid w:val="00643C2A"/>
    <w:rsid w:val="00643EAC"/>
    <w:rsid w:val="00644644"/>
    <w:rsid w:val="00644C82"/>
    <w:rsid w:val="0065033B"/>
    <w:rsid w:val="006507C3"/>
    <w:rsid w:val="0065152F"/>
    <w:rsid w:val="00656E57"/>
    <w:rsid w:val="006609C9"/>
    <w:rsid w:val="006614D9"/>
    <w:rsid w:val="006629F3"/>
    <w:rsid w:val="00664C72"/>
    <w:rsid w:val="0066564D"/>
    <w:rsid w:val="00667569"/>
    <w:rsid w:val="00672C7B"/>
    <w:rsid w:val="00673457"/>
    <w:rsid w:val="006737C3"/>
    <w:rsid w:val="00673982"/>
    <w:rsid w:val="0067469D"/>
    <w:rsid w:val="00676CC3"/>
    <w:rsid w:val="00680C93"/>
    <w:rsid w:val="006810CC"/>
    <w:rsid w:val="00687411"/>
    <w:rsid w:val="00687F43"/>
    <w:rsid w:val="00691EA2"/>
    <w:rsid w:val="006931E7"/>
    <w:rsid w:val="00693B3F"/>
    <w:rsid w:val="00693BB8"/>
    <w:rsid w:val="006A0388"/>
    <w:rsid w:val="006A0516"/>
    <w:rsid w:val="006A0DA5"/>
    <w:rsid w:val="006A1E7E"/>
    <w:rsid w:val="006A27E7"/>
    <w:rsid w:val="006A484E"/>
    <w:rsid w:val="006B03DF"/>
    <w:rsid w:val="006B0DC8"/>
    <w:rsid w:val="006B3C3A"/>
    <w:rsid w:val="006B66B2"/>
    <w:rsid w:val="006C19D3"/>
    <w:rsid w:val="006C416B"/>
    <w:rsid w:val="006D210F"/>
    <w:rsid w:val="006D2814"/>
    <w:rsid w:val="006D46D8"/>
    <w:rsid w:val="006D4F3F"/>
    <w:rsid w:val="006D4FA5"/>
    <w:rsid w:val="006D6EC8"/>
    <w:rsid w:val="006E67DC"/>
    <w:rsid w:val="006F556A"/>
    <w:rsid w:val="006F656C"/>
    <w:rsid w:val="007007B0"/>
    <w:rsid w:val="00705A3A"/>
    <w:rsid w:val="00712414"/>
    <w:rsid w:val="00712DF8"/>
    <w:rsid w:val="00716AFA"/>
    <w:rsid w:val="00717E2D"/>
    <w:rsid w:val="007205F2"/>
    <w:rsid w:val="007206C0"/>
    <w:rsid w:val="007208A4"/>
    <w:rsid w:val="00721558"/>
    <w:rsid w:val="007218DB"/>
    <w:rsid w:val="00721D23"/>
    <w:rsid w:val="007240D1"/>
    <w:rsid w:val="00726E20"/>
    <w:rsid w:val="0073320C"/>
    <w:rsid w:val="00735997"/>
    <w:rsid w:val="00735DE8"/>
    <w:rsid w:val="007369AC"/>
    <w:rsid w:val="00740911"/>
    <w:rsid w:val="007409F5"/>
    <w:rsid w:val="00742E58"/>
    <w:rsid w:val="007432C6"/>
    <w:rsid w:val="0075095E"/>
    <w:rsid w:val="00755BA7"/>
    <w:rsid w:val="00762F60"/>
    <w:rsid w:val="007656FF"/>
    <w:rsid w:val="007701E2"/>
    <w:rsid w:val="007702AE"/>
    <w:rsid w:val="007720FD"/>
    <w:rsid w:val="0077222E"/>
    <w:rsid w:val="007730B8"/>
    <w:rsid w:val="00774A6C"/>
    <w:rsid w:val="00774D4E"/>
    <w:rsid w:val="00780165"/>
    <w:rsid w:val="00781004"/>
    <w:rsid w:val="00781A7B"/>
    <w:rsid w:val="007863EA"/>
    <w:rsid w:val="00786573"/>
    <w:rsid w:val="007904CB"/>
    <w:rsid w:val="00790A59"/>
    <w:rsid w:val="00791787"/>
    <w:rsid w:val="00795E88"/>
    <w:rsid w:val="007A16F0"/>
    <w:rsid w:val="007A251A"/>
    <w:rsid w:val="007A323C"/>
    <w:rsid w:val="007A3790"/>
    <w:rsid w:val="007A4396"/>
    <w:rsid w:val="007A51D0"/>
    <w:rsid w:val="007B07D8"/>
    <w:rsid w:val="007B3D2B"/>
    <w:rsid w:val="007C3112"/>
    <w:rsid w:val="007D0898"/>
    <w:rsid w:val="007D2831"/>
    <w:rsid w:val="007D4D1B"/>
    <w:rsid w:val="007D59F8"/>
    <w:rsid w:val="007D7C9B"/>
    <w:rsid w:val="007E1B7C"/>
    <w:rsid w:val="007E1FE1"/>
    <w:rsid w:val="007F02C9"/>
    <w:rsid w:val="007F468B"/>
    <w:rsid w:val="007F6D41"/>
    <w:rsid w:val="007F7259"/>
    <w:rsid w:val="00800DAA"/>
    <w:rsid w:val="00802B1C"/>
    <w:rsid w:val="00803D04"/>
    <w:rsid w:val="008120CD"/>
    <w:rsid w:val="00815D29"/>
    <w:rsid w:val="00816947"/>
    <w:rsid w:val="00820AE2"/>
    <w:rsid w:val="00822C29"/>
    <w:rsid w:val="00823607"/>
    <w:rsid w:val="00824123"/>
    <w:rsid w:val="00824ED6"/>
    <w:rsid w:val="008251C8"/>
    <w:rsid w:val="00825E54"/>
    <w:rsid w:val="00826A1A"/>
    <w:rsid w:val="00827526"/>
    <w:rsid w:val="00834880"/>
    <w:rsid w:val="0083780A"/>
    <w:rsid w:val="00840A33"/>
    <w:rsid w:val="00845F39"/>
    <w:rsid w:val="00847702"/>
    <w:rsid w:val="00853133"/>
    <w:rsid w:val="00860798"/>
    <w:rsid w:val="008635DF"/>
    <w:rsid w:val="00865D38"/>
    <w:rsid w:val="00866C13"/>
    <w:rsid w:val="00870FAA"/>
    <w:rsid w:val="008833D7"/>
    <w:rsid w:val="008856B6"/>
    <w:rsid w:val="00886ED0"/>
    <w:rsid w:val="008904B7"/>
    <w:rsid w:val="008910DE"/>
    <w:rsid w:val="00895FA2"/>
    <w:rsid w:val="0089613D"/>
    <w:rsid w:val="008A0983"/>
    <w:rsid w:val="008A5511"/>
    <w:rsid w:val="008B0812"/>
    <w:rsid w:val="008B7494"/>
    <w:rsid w:val="008C168A"/>
    <w:rsid w:val="008C3853"/>
    <w:rsid w:val="008C46A4"/>
    <w:rsid w:val="008C7F6E"/>
    <w:rsid w:val="008D0834"/>
    <w:rsid w:val="008D771D"/>
    <w:rsid w:val="008E2D53"/>
    <w:rsid w:val="008E36E6"/>
    <w:rsid w:val="008F00FC"/>
    <w:rsid w:val="008F3233"/>
    <w:rsid w:val="008F3E2D"/>
    <w:rsid w:val="008F73BF"/>
    <w:rsid w:val="008F76F7"/>
    <w:rsid w:val="009069FC"/>
    <w:rsid w:val="00907D9A"/>
    <w:rsid w:val="0091009E"/>
    <w:rsid w:val="00911161"/>
    <w:rsid w:val="00912B77"/>
    <w:rsid w:val="00912C67"/>
    <w:rsid w:val="009163A4"/>
    <w:rsid w:val="00924E2D"/>
    <w:rsid w:val="00931B40"/>
    <w:rsid w:val="00932EEF"/>
    <w:rsid w:val="00935927"/>
    <w:rsid w:val="00937DB2"/>
    <w:rsid w:val="00941C3D"/>
    <w:rsid w:val="0094317D"/>
    <w:rsid w:val="0094402E"/>
    <w:rsid w:val="00945052"/>
    <w:rsid w:val="00950EB6"/>
    <w:rsid w:val="00954037"/>
    <w:rsid w:val="00956BA8"/>
    <w:rsid w:val="00956D24"/>
    <w:rsid w:val="00957244"/>
    <w:rsid w:val="0096018C"/>
    <w:rsid w:val="0096140E"/>
    <w:rsid w:val="00961F08"/>
    <w:rsid w:val="00962FA2"/>
    <w:rsid w:val="00965C8B"/>
    <w:rsid w:val="00971032"/>
    <w:rsid w:val="00972EA8"/>
    <w:rsid w:val="009769A0"/>
    <w:rsid w:val="0098050E"/>
    <w:rsid w:val="009813A4"/>
    <w:rsid w:val="0098742E"/>
    <w:rsid w:val="009902FC"/>
    <w:rsid w:val="0099281B"/>
    <w:rsid w:val="009A5354"/>
    <w:rsid w:val="009A6FCB"/>
    <w:rsid w:val="009B2FDC"/>
    <w:rsid w:val="009B3C45"/>
    <w:rsid w:val="009B7708"/>
    <w:rsid w:val="009C2AD0"/>
    <w:rsid w:val="009C5B00"/>
    <w:rsid w:val="009D205A"/>
    <w:rsid w:val="009D26AB"/>
    <w:rsid w:val="009D2BA3"/>
    <w:rsid w:val="009D63BB"/>
    <w:rsid w:val="009E0C38"/>
    <w:rsid w:val="009E21A5"/>
    <w:rsid w:val="009E251F"/>
    <w:rsid w:val="009E6FCF"/>
    <w:rsid w:val="009F2C80"/>
    <w:rsid w:val="00A03DAF"/>
    <w:rsid w:val="00A12858"/>
    <w:rsid w:val="00A13434"/>
    <w:rsid w:val="00A17A6C"/>
    <w:rsid w:val="00A21343"/>
    <w:rsid w:val="00A231D7"/>
    <w:rsid w:val="00A24CEB"/>
    <w:rsid w:val="00A2508F"/>
    <w:rsid w:val="00A376F5"/>
    <w:rsid w:val="00A458BB"/>
    <w:rsid w:val="00A46808"/>
    <w:rsid w:val="00A51E75"/>
    <w:rsid w:val="00A544AB"/>
    <w:rsid w:val="00A56EB1"/>
    <w:rsid w:val="00A634FA"/>
    <w:rsid w:val="00A63F95"/>
    <w:rsid w:val="00A64705"/>
    <w:rsid w:val="00A64AD4"/>
    <w:rsid w:val="00A65E47"/>
    <w:rsid w:val="00A6652A"/>
    <w:rsid w:val="00A67502"/>
    <w:rsid w:val="00A7304F"/>
    <w:rsid w:val="00A73BEF"/>
    <w:rsid w:val="00A752B0"/>
    <w:rsid w:val="00A814F7"/>
    <w:rsid w:val="00A82F63"/>
    <w:rsid w:val="00A84BBB"/>
    <w:rsid w:val="00A84FD3"/>
    <w:rsid w:val="00A864AF"/>
    <w:rsid w:val="00A867A1"/>
    <w:rsid w:val="00A95CC4"/>
    <w:rsid w:val="00A972C0"/>
    <w:rsid w:val="00A97337"/>
    <w:rsid w:val="00AA4796"/>
    <w:rsid w:val="00AB0A28"/>
    <w:rsid w:val="00AB164E"/>
    <w:rsid w:val="00AB31BE"/>
    <w:rsid w:val="00AB3742"/>
    <w:rsid w:val="00AB3CFA"/>
    <w:rsid w:val="00AB4766"/>
    <w:rsid w:val="00AB6C5D"/>
    <w:rsid w:val="00AC4783"/>
    <w:rsid w:val="00AC545E"/>
    <w:rsid w:val="00AC69A6"/>
    <w:rsid w:val="00AC6DCB"/>
    <w:rsid w:val="00AD07D8"/>
    <w:rsid w:val="00AD3EDE"/>
    <w:rsid w:val="00AD4057"/>
    <w:rsid w:val="00AD7F99"/>
    <w:rsid w:val="00AE0CCF"/>
    <w:rsid w:val="00AE196D"/>
    <w:rsid w:val="00AE45B3"/>
    <w:rsid w:val="00B0062A"/>
    <w:rsid w:val="00B032CC"/>
    <w:rsid w:val="00B119C1"/>
    <w:rsid w:val="00B1494F"/>
    <w:rsid w:val="00B209B3"/>
    <w:rsid w:val="00B220C1"/>
    <w:rsid w:val="00B27212"/>
    <w:rsid w:val="00B34C4F"/>
    <w:rsid w:val="00B34FE9"/>
    <w:rsid w:val="00B3628A"/>
    <w:rsid w:val="00B412FF"/>
    <w:rsid w:val="00B42364"/>
    <w:rsid w:val="00B47543"/>
    <w:rsid w:val="00B65791"/>
    <w:rsid w:val="00B70386"/>
    <w:rsid w:val="00B7103C"/>
    <w:rsid w:val="00B71394"/>
    <w:rsid w:val="00B74423"/>
    <w:rsid w:val="00B7513B"/>
    <w:rsid w:val="00B81B7C"/>
    <w:rsid w:val="00B83F81"/>
    <w:rsid w:val="00B90BF3"/>
    <w:rsid w:val="00B90C0A"/>
    <w:rsid w:val="00B93C13"/>
    <w:rsid w:val="00B963A5"/>
    <w:rsid w:val="00B96CE4"/>
    <w:rsid w:val="00B972A9"/>
    <w:rsid w:val="00BA0D8D"/>
    <w:rsid w:val="00BA1613"/>
    <w:rsid w:val="00BA1B03"/>
    <w:rsid w:val="00BA41A9"/>
    <w:rsid w:val="00BB2758"/>
    <w:rsid w:val="00BB3EAC"/>
    <w:rsid w:val="00BB7BAD"/>
    <w:rsid w:val="00BC0E21"/>
    <w:rsid w:val="00BC1125"/>
    <w:rsid w:val="00BC5929"/>
    <w:rsid w:val="00BC74F5"/>
    <w:rsid w:val="00BD01F7"/>
    <w:rsid w:val="00BD206E"/>
    <w:rsid w:val="00BD4516"/>
    <w:rsid w:val="00BD5CE9"/>
    <w:rsid w:val="00BD6DF4"/>
    <w:rsid w:val="00BE3A8F"/>
    <w:rsid w:val="00BF0286"/>
    <w:rsid w:val="00BF112D"/>
    <w:rsid w:val="00BF3F92"/>
    <w:rsid w:val="00C03982"/>
    <w:rsid w:val="00C062DB"/>
    <w:rsid w:val="00C06D00"/>
    <w:rsid w:val="00C0760E"/>
    <w:rsid w:val="00C11526"/>
    <w:rsid w:val="00C14A5E"/>
    <w:rsid w:val="00C2495D"/>
    <w:rsid w:val="00C25F04"/>
    <w:rsid w:val="00C2669D"/>
    <w:rsid w:val="00C26DEA"/>
    <w:rsid w:val="00C3224D"/>
    <w:rsid w:val="00C32F38"/>
    <w:rsid w:val="00C33B60"/>
    <w:rsid w:val="00C40D82"/>
    <w:rsid w:val="00C52026"/>
    <w:rsid w:val="00C57072"/>
    <w:rsid w:val="00C61F91"/>
    <w:rsid w:val="00C63B32"/>
    <w:rsid w:val="00C674B6"/>
    <w:rsid w:val="00C713CA"/>
    <w:rsid w:val="00C82286"/>
    <w:rsid w:val="00C82B58"/>
    <w:rsid w:val="00C82EC7"/>
    <w:rsid w:val="00C858C3"/>
    <w:rsid w:val="00C87BEE"/>
    <w:rsid w:val="00C91913"/>
    <w:rsid w:val="00C91D86"/>
    <w:rsid w:val="00C92C6D"/>
    <w:rsid w:val="00CA1D8F"/>
    <w:rsid w:val="00CA52CD"/>
    <w:rsid w:val="00CB5F99"/>
    <w:rsid w:val="00CB68EC"/>
    <w:rsid w:val="00CB7987"/>
    <w:rsid w:val="00CC1088"/>
    <w:rsid w:val="00CC7207"/>
    <w:rsid w:val="00CD3A46"/>
    <w:rsid w:val="00CD517E"/>
    <w:rsid w:val="00CD7374"/>
    <w:rsid w:val="00CD7AF0"/>
    <w:rsid w:val="00CE170C"/>
    <w:rsid w:val="00CE1BED"/>
    <w:rsid w:val="00CF1D09"/>
    <w:rsid w:val="00CF283A"/>
    <w:rsid w:val="00CF2D6A"/>
    <w:rsid w:val="00D01416"/>
    <w:rsid w:val="00D01859"/>
    <w:rsid w:val="00D01B9C"/>
    <w:rsid w:val="00D04882"/>
    <w:rsid w:val="00D061F6"/>
    <w:rsid w:val="00D10914"/>
    <w:rsid w:val="00D1567D"/>
    <w:rsid w:val="00D159EA"/>
    <w:rsid w:val="00D376A7"/>
    <w:rsid w:val="00D37AA9"/>
    <w:rsid w:val="00D405A3"/>
    <w:rsid w:val="00D42390"/>
    <w:rsid w:val="00D52F8E"/>
    <w:rsid w:val="00D55C91"/>
    <w:rsid w:val="00D560AD"/>
    <w:rsid w:val="00D602CC"/>
    <w:rsid w:val="00D6106C"/>
    <w:rsid w:val="00D61D9C"/>
    <w:rsid w:val="00D62EBF"/>
    <w:rsid w:val="00D64A4C"/>
    <w:rsid w:val="00D67182"/>
    <w:rsid w:val="00D72AA5"/>
    <w:rsid w:val="00D840A4"/>
    <w:rsid w:val="00D841AC"/>
    <w:rsid w:val="00D91FB8"/>
    <w:rsid w:val="00D93C05"/>
    <w:rsid w:val="00D947A1"/>
    <w:rsid w:val="00D97035"/>
    <w:rsid w:val="00DA162F"/>
    <w:rsid w:val="00DA25B1"/>
    <w:rsid w:val="00DA526C"/>
    <w:rsid w:val="00DB13E1"/>
    <w:rsid w:val="00DB3609"/>
    <w:rsid w:val="00DB3C31"/>
    <w:rsid w:val="00DB511F"/>
    <w:rsid w:val="00DB652D"/>
    <w:rsid w:val="00DB74E9"/>
    <w:rsid w:val="00DC0430"/>
    <w:rsid w:val="00DC166B"/>
    <w:rsid w:val="00DC22F9"/>
    <w:rsid w:val="00DC3D3A"/>
    <w:rsid w:val="00DC4D2A"/>
    <w:rsid w:val="00DC780E"/>
    <w:rsid w:val="00DD4AFA"/>
    <w:rsid w:val="00DD4E84"/>
    <w:rsid w:val="00DD5B21"/>
    <w:rsid w:val="00DE1329"/>
    <w:rsid w:val="00DE3E42"/>
    <w:rsid w:val="00DE5466"/>
    <w:rsid w:val="00DF053D"/>
    <w:rsid w:val="00DF06D6"/>
    <w:rsid w:val="00DF2511"/>
    <w:rsid w:val="00DF4005"/>
    <w:rsid w:val="00E0563A"/>
    <w:rsid w:val="00E0640C"/>
    <w:rsid w:val="00E11BB8"/>
    <w:rsid w:val="00E11DAC"/>
    <w:rsid w:val="00E15EA9"/>
    <w:rsid w:val="00E20A7D"/>
    <w:rsid w:val="00E3034C"/>
    <w:rsid w:val="00E309DC"/>
    <w:rsid w:val="00E3418F"/>
    <w:rsid w:val="00E36D41"/>
    <w:rsid w:val="00E45C02"/>
    <w:rsid w:val="00E46B09"/>
    <w:rsid w:val="00E50069"/>
    <w:rsid w:val="00E62647"/>
    <w:rsid w:val="00E638CD"/>
    <w:rsid w:val="00E66A25"/>
    <w:rsid w:val="00E67EFD"/>
    <w:rsid w:val="00E710D3"/>
    <w:rsid w:val="00E719F4"/>
    <w:rsid w:val="00E77C8C"/>
    <w:rsid w:val="00E81FDF"/>
    <w:rsid w:val="00E9315F"/>
    <w:rsid w:val="00E94D3B"/>
    <w:rsid w:val="00E95E5E"/>
    <w:rsid w:val="00EA1F36"/>
    <w:rsid w:val="00EA2B17"/>
    <w:rsid w:val="00EA38BC"/>
    <w:rsid w:val="00EA4DD1"/>
    <w:rsid w:val="00EA4F52"/>
    <w:rsid w:val="00EB5536"/>
    <w:rsid w:val="00EB7F49"/>
    <w:rsid w:val="00EC5F4F"/>
    <w:rsid w:val="00EC6D5D"/>
    <w:rsid w:val="00ED6871"/>
    <w:rsid w:val="00EE0604"/>
    <w:rsid w:val="00EE22EA"/>
    <w:rsid w:val="00EE6190"/>
    <w:rsid w:val="00EE74CE"/>
    <w:rsid w:val="00EF430E"/>
    <w:rsid w:val="00EF4BC4"/>
    <w:rsid w:val="00EF690E"/>
    <w:rsid w:val="00F00732"/>
    <w:rsid w:val="00F078CE"/>
    <w:rsid w:val="00F21669"/>
    <w:rsid w:val="00F22B12"/>
    <w:rsid w:val="00F22C28"/>
    <w:rsid w:val="00F234D9"/>
    <w:rsid w:val="00F26FD2"/>
    <w:rsid w:val="00F27CE0"/>
    <w:rsid w:val="00F3333C"/>
    <w:rsid w:val="00F35A04"/>
    <w:rsid w:val="00F4648F"/>
    <w:rsid w:val="00F50878"/>
    <w:rsid w:val="00F56E0F"/>
    <w:rsid w:val="00F61A7C"/>
    <w:rsid w:val="00F66D87"/>
    <w:rsid w:val="00F715EB"/>
    <w:rsid w:val="00F75C9B"/>
    <w:rsid w:val="00F831C4"/>
    <w:rsid w:val="00F83521"/>
    <w:rsid w:val="00F84A12"/>
    <w:rsid w:val="00F91AB7"/>
    <w:rsid w:val="00F921E6"/>
    <w:rsid w:val="00F95362"/>
    <w:rsid w:val="00FA15F2"/>
    <w:rsid w:val="00FA3A5B"/>
    <w:rsid w:val="00FA429E"/>
    <w:rsid w:val="00FA4612"/>
    <w:rsid w:val="00FA4794"/>
    <w:rsid w:val="00FA6F51"/>
    <w:rsid w:val="00FB7941"/>
    <w:rsid w:val="00FC085B"/>
    <w:rsid w:val="00FC1707"/>
    <w:rsid w:val="00FC1C19"/>
    <w:rsid w:val="00FC40D1"/>
    <w:rsid w:val="00FE1566"/>
    <w:rsid w:val="00FF27B6"/>
    <w:rsid w:val="00FF4974"/>
    <w:rsid w:val="00FF63F4"/>
    <w:rsid w:val="00FF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8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C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F49"/>
    <w:rPr>
      <w:rFonts w:ascii="Courier New" w:eastAsia="Times New Roman" w:hAnsi="Courier New" w:cs="Courier New"/>
      <w:sz w:val="20"/>
      <w:szCs w:val="20"/>
    </w:rPr>
  </w:style>
  <w:style w:type="paragraph" w:styleId="NoSpacing">
    <w:name w:val="No Spacing"/>
    <w:uiPriority w:val="1"/>
    <w:qFormat/>
    <w:rsid w:val="00E638CD"/>
    <w:pPr>
      <w:spacing w:after="0" w:line="240" w:lineRule="auto"/>
    </w:pPr>
  </w:style>
  <w:style w:type="paragraph" w:styleId="ListParagraph">
    <w:name w:val="List Paragraph"/>
    <w:basedOn w:val="Normal"/>
    <w:uiPriority w:val="34"/>
    <w:qFormat/>
    <w:rsid w:val="00470578"/>
    <w:pPr>
      <w:ind w:left="720"/>
      <w:contextualSpacing/>
    </w:pPr>
  </w:style>
  <w:style w:type="character" w:styleId="HTMLCode">
    <w:name w:val="HTML Code"/>
    <w:basedOn w:val="DefaultParagraphFont"/>
    <w:uiPriority w:val="99"/>
    <w:semiHidden/>
    <w:unhideWhenUsed/>
    <w:rsid w:val="00081BDE"/>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A63F95"/>
  </w:style>
  <w:style w:type="character" w:customStyle="1" w:styleId="pun">
    <w:name w:val="pun"/>
    <w:basedOn w:val="DefaultParagraphFont"/>
    <w:rsid w:val="00A63F95"/>
  </w:style>
  <w:style w:type="character" w:customStyle="1" w:styleId="typ">
    <w:name w:val="typ"/>
    <w:basedOn w:val="DefaultParagraphFont"/>
    <w:rsid w:val="00A63F95"/>
  </w:style>
  <w:style w:type="paragraph" w:styleId="Header">
    <w:name w:val="header"/>
    <w:basedOn w:val="Normal"/>
    <w:link w:val="HeaderChar"/>
    <w:uiPriority w:val="99"/>
    <w:unhideWhenUsed/>
    <w:rsid w:val="0006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00"/>
  </w:style>
  <w:style w:type="paragraph" w:styleId="Footer">
    <w:name w:val="footer"/>
    <w:basedOn w:val="Normal"/>
    <w:link w:val="FooterChar"/>
    <w:uiPriority w:val="99"/>
    <w:unhideWhenUsed/>
    <w:rsid w:val="0006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00"/>
  </w:style>
  <w:style w:type="character" w:styleId="Hyperlink">
    <w:name w:val="Hyperlink"/>
    <w:basedOn w:val="DefaultParagraphFont"/>
    <w:uiPriority w:val="99"/>
    <w:unhideWhenUsed/>
    <w:rsid w:val="00643EAC"/>
    <w:rPr>
      <w:color w:val="0000FF"/>
      <w:u w:val="single"/>
    </w:rPr>
  </w:style>
  <w:style w:type="character" w:styleId="Strong">
    <w:name w:val="Strong"/>
    <w:basedOn w:val="DefaultParagraphFont"/>
    <w:uiPriority w:val="22"/>
    <w:qFormat/>
    <w:rsid w:val="00001C28"/>
    <w:rPr>
      <w:b/>
      <w:bCs/>
    </w:rPr>
  </w:style>
  <w:style w:type="character" w:styleId="Emphasis">
    <w:name w:val="Emphasis"/>
    <w:basedOn w:val="DefaultParagraphFont"/>
    <w:uiPriority w:val="20"/>
    <w:qFormat/>
    <w:rsid w:val="00911161"/>
    <w:rPr>
      <w:i/>
      <w:iCs/>
    </w:rPr>
  </w:style>
  <w:style w:type="table" w:styleId="TableGrid">
    <w:name w:val="Table Grid"/>
    <w:basedOn w:val="TableNormal"/>
    <w:uiPriority w:val="59"/>
    <w:rsid w:val="00CD5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517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1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6196">
      <w:bodyDiv w:val="1"/>
      <w:marLeft w:val="0"/>
      <w:marRight w:val="0"/>
      <w:marTop w:val="0"/>
      <w:marBottom w:val="0"/>
      <w:divBdr>
        <w:top w:val="none" w:sz="0" w:space="0" w:color="auto"/>
        <w:left w:val="none" w:sz="0" w:space="0" w:color="auto"/>
        <w:bottom w:val="none" w:sz="0" w:space="0" w:color="auto"/>
        <w:right w:val="none" w:sz="0" w:space="0" w:color="auto"/>
      </w:divBdr>
    </w:div>
    <w:div w:id="103424963">
      <w:bodyDiv w:val="1"/>
      <w:marLeft w:val="0"/>
      <w:marRight w:val="0"/>
      <w:marTop w:val="0"/>
      <w:marBottom w:val="0"/>
      <w:divBdr>
        <w:top w:val="none" w:sz="0" w:space="0" w:color="auto"/>
        <w:left w:val="none" w:sz="0" w:space="0" w:color="auto"/>
        <w:bottom w:val="none" w:sz="0" w:space="0" w:color="auto"/>
        <w:right w:val="none" w:sz="0" w:space="0" w:color="auto"/>
      </w:divBdr>
    </w:div>
    <w:div w:id="131947444">
      <w:bodyDiv w:val="1"/>
      <w:marLeft w:val="0"/>
      <w:marRight w:val="0"/>
      <w:marTop w:val="0"/>
      <w:marBottom w:val="0"/>
      <w:divBdr>
        <w:top w:val="none" w:sz="0" w:space="0" w:color="auto"/>
        <w:left w:val="none" w:sz="0" w:space="0" w:color="auto"/>
        <w:bottom w:val="none" w:sz="0" w:space="0" w:color="auto"/>
        <w:right w:val="none" w:sz="0" w:space="0" w:color="auto"/>
      </w:divBdr>
    </w:div>
    <w:div w:id="229118703">
      <w:bodyDiv w:val="1"/>
      <w:marLeft w:val="0"/>
      <w:marRight w:val="0"/>
      <w:marTop w:val="0"/>
      <w:marBottom w:val="0"/>
      <w:divBdr>
        <w:top w:val="none" w:sz="0" w:space="0" w:color="auto"/>
        <w:left w:val="none" w:sz="0" w:space="0" w:color="auto"/>
        <w:bottom w:val="none" w:sz="0" w:space="0" w:color="auto"/>
        <w:right w:val="none" w:sz="0" w:space="0" w:color="auto"/>
      </w:divBdr>
    </w:div>
    <w:div w:id="300960350">
      <w:bodyDiv w:val="1"/>
      <w:marLeft w:val="0"/>
      <w:marRight w:val="0"/>
      <w:marTop w:val="0"/>
      <w:marBottom w:val="0"/>
      <w:divBdr>
        <w:top w:val="none" w:sz="0" w:space="0" w:color="auto"/>
        <w:left w:val="none" w:sz="0" w:space="0" w:color="auto"/>
        <w:bottom w:val="none" w:sz="0" w:space="0" w:color="auto"/>
        <w:right w:val="none" w:sz="0" w:space="0" w:color="auto"/>
      </w:divBdr>
    </w:div>
    <w:div w:id="413630294">
      <w:bodyDiv w:val="1"/>
      <w:marLeft w:val="0"/>
      <w:marRight w:val="0"/>
      <w:marTop w:val="0"/>
      <w:marBottom w:val="0"/>
      <w:divBdr>
        <w:top w:val="none" w:sz="0" w:space="0" w:color="auto"/>
        <w:left w:val="none" w:sz="0" w:space="0" w:color="auto"/>
        <w:bottom w:val="none" w:sz="0" w:space="0" w:color="auto"/>
        <w:right w:val="none" w:sz="0" w:space="0" w:color="auto"/>
      </w:divBdr>
    </w:div>
    <w:div w:id="618493111">
      <w:bodyDiv w:val="1"/>
      <w:marLeft w:val="0"/>
      <w:marRight w:val="0"/>
      <w:marTop w:val="0"/>
      <w:marBottom w:val="0"/>
      <w:divBdr>
        <w:top w:val="none" w:sz="0" w:space="0" w:color="auto"/>
        <w:left w:val="none" w:sz="0" w:space="0" w:color="auto"/>
        <w:bottom w:val="none" w:sz="0" w:space="0" w:color="auto"/>
        <w:right w:val="none" w:sz="0" w:space="0" w:color="auto"/>
      </w:divBdr>
      <w:divsChild>
        <w:div w:id="1819952250">
          <w:marLeft w:val="0"/>
          <w:marRight w:val="0"/>
          <w:marTop w:val="0"/>
          <w:marBottom w:val="0"/>
          <w:divBdr>
            <w:top w:val="none" w:sz="0" w:space="0" w:color="auto"/>
            <w:left w:val="none" w:sz="0" w:space="0" w:color="auto"/>
            <w:bottom w:val="none" w:sz="0" w:space="0" w:color="auto"/>
            <w:right w:val="none" w:sz="0" w:space="0" w:color="auto"/>
          </w:divBdr>
          <w:divsChild>
            <w:div w:id="944461299">
              <w:marLeft w:val="0"/>
              <w:marRight w:val="0"/>
              <w:marTop w:val="0"/>
              <w:marBottom w:val="0"/>
              <w:divBdr>
                <w:top w:val="none" w:sz="0" w:space="0" w:color="auto"/>
                <w:left w:val="none" w:sz="0" w:space="0" w:color="auto"/>
                <w:bottom w:val="none" w:sz="0" w:space="0" w:color="auto"/>
                <w:right w:val="none" w:sz="0" w:space="0" w:color="auto"/>
              </w:divBdr>
              <w:divsChild>
                <w:div w:id="1696036323">
                  <w:marLeft w:val="0"/>
                  <w:marRight w:val="0"/>
                  <w:marTop w:val="0"/>
                  <w:marBottom w:val="0"/>
                  <w:divBdr>
                    <w:top w:val="none" w:sz="0" w:space="0" w:color="auto"/>
                    <w:left w:val="none" w:sz="0" w:space="0" w:color="auto"/>
                    <w:bottom w:val="none" w:sz="0" w:space="0" w:color="auto"/>
                    <w:right w:val="none" w:sz="0" w:space="0" w:color="auto"/>
                  </w:divBdr>
                  <w:divsChild>
                    <w:div w:id="482311833">
                      <w:marLeft w:val="0"/>
                      <w:marRight w:val="0"/>
                      <w:marTop w:val="0"/>
                      <w:marBottom w:val="0"/>
                      <w:divBdr>
                        <w:top w:val="none" w:sz="0" w:space="0" w:color="auto"/>
                        <w:left w:val="none" w:sz="0" w:space="0" w:color="auto"/>
                        <w:bottom w:val="none" w:sz="0" w:space="0" w:color="auto"/>
                        <w:right w:val="none" w:sz="0" w:space="0" w:color="auto"/>
                      </w:divBdr>
                      <w:divsChild>
                        <w:div w:id="1829441935">
                          <w:marLeft w:val="0"/>
                          <w:marRight w:val="0"/>
                          <w:marTop w:val="0"/>
                          <w:marBottom w:val="0"/>
                          <w:divBdr>
                            <w:top w:val="none" w:sz="0" w:space="0" w:color="auto"/>
                            <w:left w:val="none" w:sz="0" w:space="0" w:color="auto"/>
                            <w:bottom w:val="none" w:sz="0" w:space="0" w:color="auto"/>
                            <w:right w:val="none" w:sz="0" w:space="0" w:color="auto"/>
                          </w:divBdr>
                          <w:divsChild>
                            <w:div w:id="1516992219">
                              <w:marLeft w:val="0"/>
                              <w:marRight w:val="0"/>
                              <w:marTop w:val="0"/>
                              <w:marBottom w:val="0"/>
                              <w:divBdr>
                                <w:top w:val="none" w:sz="0" w:space="0" w:color="auto"/>
                                <w:left w:val="none" w:sz="0" w:space="0" w:color="auto"/>
                                <w:bottom w:val="none" w:sz="0" w:space="0" w:color="auto"/>
                                <w:right w:val="none" w:sz="0" w:space="0" w:color="auto"/>
                              </w:divBdr>
                              <w:divsChild>
                                <w:div w:id="1126853488">
                                  <w:marLeft w:val="0"/>
                                  <w:marRight w:val="0"/>
                                  <w:marTop w:val="0"/>
                                  <w:marBottom w:val="0"/>
                                  <w:divBdr>
                                    <w:top w:val="none" w:sz="0" w:space="0" w:color="auto"/>
                                    <w:left w:val="none" w:sz="0" w:space="0" w:color="auto"/>
                                    <w:bottom w:val="none" w:sz="0" w:space="0" w:color="auto"/>
                                    <w:right w:val="none" w:sz="0" w:space="0" w:color="auto"/>
                                  </w:divBdr>
                                  <w:divsChild>
                                    <w:div w:id="1152254654">
                                      <w:marLeft w:val="0"/>
                                      <w:marRight w:val="0"/>
                                      <w:marTop w:val="0"/>
                                      <w:marBottom w:val="0"/>
                                      <w:divBdr>
                                        <w:top w:val="none" w:sz="0" w:space="0" w:color="auto"/>
                                        <w:left w:val="none" w:sz="0" w:space="0" w:color="auto"/>
                                        <w:bottom w:val="none" w:sz="0" w:space="0" w:color="auto"/>
                                        <w:right w:val="none" w:sz="0" w:space="0" w:color="auto"/>
                                      </w:divBdr>
                                      <w:divsChild>
                                        <w:div w:id="2088728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95324">
      <w:bodyDiv w:val="1"/>
      <w:marLeft w:val="0"/>
      <w:marRight w:val="0"/>
      <w:marTop w:val="0"/>
      <w:marBottom w:val="0"/>
      <w:divBdr>
        <w:top w:val="none" w:sz="0" w:space="0" w:color="auto"/>
        <w:left w:val="none" w:sz="0" w:space="0" w:color="auto"/>
        <w:bottom w:val="none" w:sz="0" w:space="0" w:color="auto"/>
        <w:right w:val="none" w:sz="0" w:space="0" w:color="auto"/>
      </w:divBdr>
      <w:divsChild>
        <w:div w:id="328487576">
          <w:marLeft w:val="0"/>
          <w:marRight w:val="0"/>
          <w:marTop w:val="0"/>
          <w:marBottom w:val="0"/>
          <w:divBdr>
            <w:top w:val="none" w:sz="0" w:space="0" w:color="auto"/>
            <w:left w:val="none" w:sz="0" w:space="0" w:color="auto"/>
            <w:bottom w:val="none" w:sz="0" w:space="0" w:color="auto"/>
            <w:right w:val="none" w:sz="0" w:space="0" w:color="auto"/>
          </w:divBdr>
          <w:divsChild>
            <w:div w:id="754133719">
              <w:marLeft w:val="0"/>
              <w:marRight w:val="0"/>
              <w:marTop w:val="0"/>
              <w:marBottom w:val="0"/>
              <w:divBdr>
                <w:top w:val="none" w:sz="0" w:space="0" w:color="auto"/>
                <w:left w:val="none" w:sz="0" w:space="0" w:color="auto"/>
                <w:bottom w:val="none" w:sz="0" w:space="0" w:color="auto"/>
                <w:right w:val="none" w:sz="0" w:space="0" w:color="auto"/>
              </w:divBdr>
              <w:divsChild>
                <w:div w:id="729964148">
                  <w:marLeft w:val="0"/>
                  <w:marRight w:val="0"/>
                  <w:marTop w:val="0"/>
                  <w:marBottom w:val="0"/>
                  <w:divBdr>
                    <w:top w:val="none" w:sz="0" w:space="0" w:color="auto"/>
                    <w:left w:val="none" w:sz="0" w:space="0" w:color="auto"/>
                    <w:bottom w:val="none" w:sz="0" w:space="0" w:color="auto"/>
                    <w:right w:val="none" w:sz="0" w:space="0" w:color="auto"/>
                  </w:divBdr>
                  <w:divsChild>
                    <w:div w:id="1389647148">
                      <w:marLeft w:val="0"/>
                      <w:marRight w:val="0"/>
                      <w:marTop w:val="0"/>
                      <w:marBottom w:val="0"/>
                      <w:divBdr>
                        <w:top w:val="none" w:sz="0" w:space="0" w:color="auto"/>
                        <w:left w:val="none" w:sz="0" w:space="0" w:color="auto"/>
                        <w:bottom w:val="none" w:sz="0" w:space="0" w:color="auto"/>
                        <w:right w:val="none" w:sz="0" w:space="0" w:color="auto"/>
                      </w:divBdr>
                      <w:divsChild>
                        <w:div w:id="115419014">
                          <w:marLeft w:val="0"/>
                          <w:marRight w:val="0"/>
                          <w:marTop w:val="0"/>
                          <w:marBottom w:val="0"/>
                          <w:divBdr>
                            <w:top w:val="none" w:sz="0" w:space="0" w:color="auto"/>
                            <w:left w:val="none" w:sz="0" w:space="0" w:color="auto"/>
                            <w:bottom w:val="none" w:sz="0" w:space="0" w:color="auto"/>
                            <w:right w:val="none" w:sz="0" w:space="0" w:color="auto"/>
                          </w:divBdr>
                          <w:divsChild>
                            <w:div w:id="1896306774">
                              <w:marLeft w:val="0"/>
                              <w:marRight w:val="0"/>
                              <w:marTop w:val="0"/>
                              <w:marBottom w:val="0"/>
                              <w:divBdr>
                                <w:top w:val="none" w:sz="0" w:space="0" w:color="auto"/>
                                <w:left w:val="none" w:sz="0" w:space="0" w:color="auto"/>
                                <w:bottom w:val="none" w:sz="0" w:space="0" w:color="auto"/>
                                <w:right w:val="none" w:sz="0" w:space="0" w:color="auto"/>
                              </w:divBdr>
                              <w:divsChild>
                                <w:div w:id="1733499929">
                                  <w:marLeft w:val="0"/>
                                  <w:marRight w:val="0"/>
                                  <w:marTop w:val="0"/>
                                  <w:marBottom w:val="0"/>
                                  <w:divBdr>
                                    <w:top w:val="none" w:sz="0" w:space="0" w:color="auto"/>
                                    <w:left w:val="none" w:sz="0" w:space="0" w:color="auto"/>
                                    <w:bottom w:val="none" w:sz="0" w:space="0" w:color="auto"/>
                                    <w:right w:val="none" w:sz="0" w:space="0" w:color="auto"/>
                                  </w:divBdr>
                                  <w:divsChild>
                                    <w:div w:id="1865051713">
                                      <w:marLeft w:val="0"/>
                                      <w:marRight w:val="0"/>
                                      <w:marTop w:val="0"/>
                                      <w:marBottom w:val="0"/>
                                      <w:divBdr>
                                        <w:top w:val="none" w:sz="0" w:space="0" w:color="auto"/>
                                        <w:left w:val="none" w:sz="0" w:space="0" w:color="auto"/>
                                        <w:bottom w:val="none" w:sz="0" w:space="0" w:color="auto"/>
                                        <w:right w:val="none" w:sz="0" w:space="0" w:color="auto"/>
                                      </w:divBdr>
                                      <w:divsChild>
                                        <w:div w:id="406998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231970">
      <w:bodyDiv w:val="1"/>
      <w:marLeft w:val="0"/>
      <w:marRight w:val="0"/>
      <w:marTop w:val="0"/>
      <w:marBottom w:val="0"/>
      <w:divBdr>
        <w:top w:val="none" w:sz="0" w:space="0" w:color="auto"/>
        <w:left w:val="none" w:sz="0" w:space="0" w:color="auto"/>
        <w:bottom w:val="none" w:sz="0" w:space="0" w:color="auto"/>
        <w:right w:val="none" w:sz="0" w:space="0" w:color="auto"/>
      </w:divBdr>
    </w:div>
    <w:div w:id="762536470">
      <w:bodyDiv w:val="1"/>
      <w:marLeft w:val="0"/>
      <w:marRight w:val="0"/>
      <w:marTop w:val="0"/>
      <w:marBottom w:val="0"/>
      <w:divBdr>
        <w:top w:val="none" w:sz="0" w:space="0" w:color="auto"/>
        <w:left w:val="none" w:sz="0" w:space="0" w:color="auto"/>
        <w:bottom w:val="none" w:sz="0" w:space="0" w:color="auto"/>
        <w:right w:val="none" w:sz="0" w:space="0" w:color="auto"/>
      </w:divBdr>
    </w:div>
    <w:div w:id="792865823">
      <w:bodyDiv w:val="1"/>
      <w:marLeft w:val="0"/>
      <w:marRight w:val="0"/>
      <w:marTop w:val="0"/>
      <w:marBottom w:val="0"/>
      <w:divBdr>
        <w:top w:val="none" w:sz="0" w:space="0" w:color="auto"/>
        <w:left w:val="none" w:sz="0" w:space="0" w:color="auto"/>
        <w:bottom w:val="none" w:sz="0" w:space="0" w:color="auto"/>
        <w:right w:val="none" w:sz="0" w:space="0" w:color="auto"/>
      </w:divBdr>
    </w:div>
    <w:div w:id="801777356">
      <w:bodyDiv w:val="1"/>
      <w:marLeft w:val="0"/>
      <w:marRight w:val="0"/>
      <w:marTop w:val="0"/>
      <w:marBottom w:val="0"/>
      <w:divBdr>
        <w:top w:val="none" w:sz="0" w:space="0" w:color="auto"/>
        <w:left w:val="none" w:sz="0" w:space="0" w:color="auto"/>
        <w:bottom w:val="none" w:sz="0" w:space="0" w:color="auto"/>
        <w:right w:val="none" w:sz="0" w:space="0" w:color="auto"/>
      </w:divBdr>
    </w:div>
    <w:div w:id="812674061">
      <w:bodyDiv w:val="1"/>
      <w:marLeft w:val="0"/>
      <w:marRight w:val="0"/>
      <w:marTop w:val="0"/>
      <w:marBottom w:val="0"/>
      <w:divBdr>
        <w:top w:val="none" w:sz="0" w:space="0" w:color="auto"/>
        <w:left w:val="none" w:sz="0" w:space="0" w:color="auto"/>
        <w:bottom w:val="none" w:sz="0" w:space="0" w:color="auto"/>
        <w:right w:val="none" w:sz="0" w:space="0" w:color="auto"/>
      </w:divBdr>
    </w:div>
    <w:div w:id="883247612">
      <w:bodyDiv w:val="1"/>
      <w:marLeft w:val="0"/>
      <w:marRight w:val="0"/>
      <w:marTop w:val="0"/>
      <w:marBottom w:val="0"/>
      <w:divBdr>
        <w:top w:val="none" w:sz="0" w:space="0" w:color="auto"/>
        <w:left w:val="none" w:sz="0" w:space="0" w:color="auto"/>
        <w:bottom w:val="none" w:sz="0" w:space="0" w:color="auto"/>
        <w:right w:val="none" w:sz="0" w:space="0" w:color="auto"/>
      </w:divBdr>
    </w:div>
    <w:div w:id="899290589">
      <w:bodyDiv w:val="1"/>
      <w:marLeft w:val="0"/>
      <w:marRight w:val="0"/>
      <w:marTop w:val="0"/>
      <w:marBottom w:val="0"/>
      <w:divBdr>
        <w:top w:val="none" w:sz="0" w:space="0" w:color="auto"/>
        <w:left w:val="none" w:sz="0" w:space="0" w:color="auto"/>
        <w:bottom w:val="none" w:sz="0" w:space="0" w:color="auto"/>
        <w:right w:val="none" w:sz="0" w:space="0" w:color="auto"/>
      </w:divBdr>
    </w:div>
    <w:div w:id="942111746">
      <w:bodyDiv w:val="1"/>
      <w:marLeft w:val="0"/>
      <w:marRight w:val="0"/>
      <w:marTop w:val="0"/>
      <w:marBottom w:val="0"/>
      <w:divBdr>
        <w:top w:val="none" w:sz="0" w:space="0" w:color="auto"/>
        <w:left w:val="none" w:sz="0" w:space="0" w:color="auto"/>
        <w:bottom w:val="none" w:sz="0" w:space="0" w:color="auto"/>
        <w:right w:val="none" w:sz="0" w:space="0" w:color="auto"/>
      </w:divBdr>
    </w:div>
    <w:div w:id="1069645322">
      <w:bodyDiv w:val="1"/>
      <w:marLeft w:val="0"/>
      <w:marRight w:val="0"/>
      <w:marTop w:val="0"/>
      <w:marBottom w:val="0"/>
      <w:divBdr>
        <w:top w:val="none" w:sz="0" w:space="0" w:color="auto"/>
        <w:left w:val="none" w:sz="0" w:space="0" w:color="auto"/>
        <w:bottom w:val="none" w:sz="0" w:space="0" w:color="auto"/>
        <w:right w:val="none" w:sz="0" w:space="0" w:color="auto"/>
      </w:divBdr>
    </w:div>
    <w:div w:id="1186402484">
      <w:bodyDiv w:val="1"/>
      <w:marLeft w:val="0"/>
      <w:marRight w:val="0"/>
      <w:marTop w:val="0"/>
      <w:marBottom w:val="0"/>
      <w:divBdr>
        <w:top w:val="none" w:sz="0" w:space="0" w:color="auto"/>
        <w:left w:val="none" w:sz="0" w:space="0" w:color="auto"/>
        <w:bottom w:val="none" w:sz="0" w:space="0" w:color="auto"/>
        <w:right w:val="none" w:sz="0" w:space="0" w:color="auto"/>
      </w:divBdr>
    </w:div>
    <w:div w:id="1260870663">
      <w:bodyDiv w:val="1"/>
      <w:marLeft w:val="0"/>
      <w:marRight w:val="0"/>
      <w:marTop w:val="0"/>
      <w:marBottom w:val="0"/>
      <w:divBdr>
        <w:top w:val="none" w:sz="0" w:space="0" w:color="auto"/>
        <w:left w:val="none" w:sz="0" w:space="0" w:color="auto"/>
        <w:bottom w:val="none" w:sz="0" w:space="0" w:color="auto"/>
        <w:right w:val="none" w:sz="0" w:space="0" w:color="auto"/>
      </w:divBdr>
    </w:div>
    <w:div w:id="1266574652">
      <w:bodyDiv w:val="1"/>
      <w:marLeft w:val="0"/>
      <w:marRight w:val="0"/>
      <w:marTop w:val="0"/>
      <w:marBottom w:val="0"/>
      <w:divBdr>
        <w:top w:val="none" w:sz="0" w:space="0" w:color="auto"/>
        <w:left w:val="none" w:sz="0" w:space="0" w:color="auto"/>
        <w:bottom w:val="none" w:sz="0" w:space="0" w:color="auto"/>
        <w:right w:val="none" w:sz="0" w:space="0" w:color="auto"/>
      </w:divBdr>
    </w:div>
    <w:div w:id="1327049363">
      <w:bodyDiv w:val="1"/>
      <w:marLeft w:val="0"/>
      <w:marRight w:val="0"/>
      <w:marTop w:val="0"/>
      <w:marBottom w:val="0"/>
      <w:divBdr>
        <w:top w:val="none" w:sz="0" w:space="0" w:color="auto"/>
        <w:left w:val="none" w:sz="0" w:space="0" w:color="auto"/>
        <w:bottom w:val="none" w:sz="0" w:space="0" w:color="auto"/>
        <w:right w:val="none" w:sz="0" w:space="0" w:color="auto"/>
      </w:divBdr>
      <w:divsChild>
        <w:div w:id="1608196924">
          <w:marLeft w:val="0"/>
          <w:marRight w:val="0"/>
          <w:marTop w:val="0"/>
          <w:marBottom w:val="0"/>
          <w:divBdr>
            <w:top w:val="none" w:sz="0" w:space="0" w:color="auto"/>
            <w:left w:val="none" w:sz="0" w:space="0" w:color="auto"/>
            <w:bottom w:val="none" w:sz="0" w:space="0" w:color="auto"/>
            <w:right w:val="none" w:sz="0" w:space="0" w:color="auto"/>
          </w:divBdr>
          <w:divsChild>
            <w:div w:id="444153626">
              <w:marLeft w:val="0"/>
              <w:marRight w:val="0"/>
              <w:marTop w:val="0"/>
              <w:marBottom w:val="0"/>
              <w:divBdr>
                <w:top w:val="none" w:sz="0" w:space="0" w:color="auto"/>
                <w:left w:val="none" w:sz="0" w:space="0" w:color="auto"/>
                <w:bottom w:val="none" w:sz="0" w:space="0" w:color="auto"/>
                <w:right w:val="none" w:sz="0" w:space="0" w:color="auto"/>
              </w:divBdr>
              <w:divsChild>
                <w:div w:id="926613741">
                  <w:marLeft w:val="0"/>
                  <w:marRight w:val="0"/>
                  <w:marTop w:val="0"/>
                  <w:marBottom w:val="0"/>
                  <w:divBdr>
                    <w:top w:val="none" w:sz="0" w:space="0" w:color="auto"/>
                    <w:left w:val="none" w:sz="0" w:space="0" w:color="auto"/>
                    <w:bottom w:val="none" w:sz="0" w:space="0" w:color="auto"/>
                    <w:right w:val="none" w:sz="0" w:space="0" w:color="auto"/>
                  </w:divBdr>
                  <w:divsChild>
                    <w:div w:id="636765604">
                      <w:marLeft w:val="0"/>
                      <w:marRight w:val="0"/>
                      <w:marTop w:val="0"/>
                      <w:marBottom w:val="0"/>
                      <w:divBdr>
                        <w:top w:val="none" w:sz="0" w:space="0" w:color="auto"/>
                        <w:left w:val="none" w:sz="0" w:space="0" w:color="auto"/>
                        <w:bottom w:val="none" w:sz="0" w:space="0" w:color="auto"/>
                        <w:right w:val="none" w:sz="0" w:space="0" w:color="auto"/>
                      </w:divBdr>
                      <w:divsChild>
                        <w:div w:id="1892575180">
                          <w:marLeft w:val="0"/>
                          <w:marRight w:val="0"/>
                          <w:marTop w:val="0"/>
                          <w:marBottom w:val="0"/>
                          <w:divBdr>
                            <w:top w:val="none" w:sz="0" w:space="0" w:color="auto"/>
                            <w:left w:val="none" w:sz="0" w:space="0" w:color="auto"/>
                            <w:bottom w:val="none" w:sz="0" w:space="0" w:color="auto"/>
                            <w:right w:val="none" w:sz="0" w:space="0" w:color="auto"/>
                          </w:divBdr>
                          <w:divsChild>
                            <w:div w:id="2018000793">
                              <w:marLeft w:val="0"/>
                              <w:marRight w:val="0"/>
                              <w:marTop w:val="0"/>
                              <w:marBottom w:val="0"/>
                              <w:divBdr>
                                <w:top w:val="none" w:sz="0" w:space="0" w:color="auto"/>
                                <w:left w:val="none" w:sz="0" w:space="0" w:color="auto"/>
                                <w:bottom w:val="none" w:sz="0" w:space="0" w:color="auto"/>
                                <w:right w:val="none" w:sz="0" w:space="0" w:color="auto"/>
                              </w:divBdr>
                              <w:divsChild>
                                <w:div w:id="901134453">
                                  <w:marLeft w:val="0"/>
                                  <w:marRight w:val="0"/>
                                  <w:marTop w:val="0"/>
                                  <w:marBottom w:val="0"/>
                                  <w:divBdr>
                                    <w:top w:val="none" w:sz="0" w:space="0" w:color="auto"/>
                                    <w:left w:val="none" w:sz="0" w:space="0" w:color="auto"/>
                                    <w:bottom w:val="none" w:sz="0" w:space="0" w:color="auto"/>
                                    <w:right w:val="none" w:sz="0" w:space="0" w:color="auto"/>
                                  </w:divBdr>
                                  <w:divsChild>
                                    <w:div w:id="203640839">
                                      <w:marLeft w:val="0"/>
                                      <w:marRight w:val="0"/>
                                      <w:marTop w:val="0"/>
                                      <w:marBottom w:val="0"/>
                                      <w:divBdr>
                                        <w:top w:val="none" w:sz="0" w:space="0" w:color="auto"/>
                                        <w:left w:val="none" w:sz="0" w:space="0" w:color="auto"/>
                                        <w:bottom w:val="none" w:sz="0" w:space="0" w:color="auto"/>
                                        <w:right w:val="none" w:sz="0" w:space="0" w:color="auto"/>
                                      </w:divBdr>
                                      <w:divsChild>
                                        <w:div w:id="15231241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240419">
      <w:bodyDiv w:val="1"/>
      <w:marLeft w:val="0"/>
      <w:marRight w:val="0"/>
      <w:marTop w:val="0"/>
      <w:marBottom w:val="0"/>
      <w:divBdr>
        <w:top w:val="none" w:sz="0" w:space="0" w:color="auto"/>
        <w:left w:val="none" w:sz="0" w:space="0" w:color="auto"/>
        <w:bottom w:val="none" w:sz="0" w:space="0" w:color="auto"/>
        <w:right w:val="none" w:sz="0" w:space="0" w:color="auto"/>
      </w:divBdr>
    </w:div>
    <w:div w:id="1368943871">
      <w:bodyDiv w:val="1"/>
      <w:marLeft w:val="0"/>
      <w:marRight w:val="0"/>
      <w:marTop w:val="0"/>
      <w:marBottom w:val="0"/>
      <w:divBdr>
        <w:top w:val="none" w:sz="0" w:space="0" w:color="auto"/>
        <w:left w:val="none" w:sz="0" w:space="0" w:color="auto"/>
        <w:bottom w:val="none" w:sz="0" w:space="0" w:color="auto"/>
        <w:right w:val="none" w:sz="0" w:space="0" w:color="auto"/>
      </w:divBdr>
    </w:div>
    <w:div w:id="1388070323">
      <w:bodyDiv w:val="1"/>
      <w:marLeft w:val="0"/>
      <w:marRight w:val="0"/>
      <w:marTop w:val="0"/>
      <w:marBottom w:val="0"/>
      <w:divBdr>
        <w:top w:val="none" w:sz="0" w:space="0" w:color="auto"/>
        <w:left w:val="none" w:sz="0" w:space="0" w:color="auto"/>
        <w:bottom w:val="none" w:sz="0" w:space="0" w:color="auto"/>
        <w:right w:val="none" w:sz="0" w:space="0" w:color="auto"/>
      </w:divBdr>
    </w:div>
    <w:div w:id="1421026568">
      <w:bodyDiv w:val="1"/>
      <w:marLeft w:val="0"/>
      <w:marRight w:val="0"/>
      <w:marTop w:val="0"/>
      <w:marBottom w:val="0"/>
      <w:divBdr>
        <w:top w:val="none" w:sz="0" w:space="0" w:color="auto"/>
        <w:left w:val="none" w:sz="0" w:space="0" w:color="auto"/>
        <w:bottom w:val="none" w:sz="0" w:space="0" w:color="auto"/>
        <w:right w:val="none" w:sz="0" w:space="0" w:color="auto"/>
      </w:divBdr>
      <w:divsChild>
        <w:div w:id="2048024508">
          <w:marLeft w:val="0"/>
          <w:marRight w:val="0"/>
          <w:marTop w:val="0"/>
          <w:marBottom w:val="0"/>
          <w:divBdr>
            <w:top w:val="none" w:sz="0" w:space="0" w:color="auto"/>
            <w:left w:val="none" w:sz="0" w:space="0" w:color="auto"/>
            <w:bottom w:val="none" w:sz="0" w:space="0" w:color="auto"/>
            <w:right w:val="none" w:sz="0" w:space="0" w:color="auto"/>
          </w:divBdr>
          <w:divsChild>
            <w:div w:id="1518813128">
              <w:marLeft w:val="0"/>
              <w:marRight w:val="0"/>
              <w:marTop w:val="0"/>
              <w:marBottom w:val="0"/>
              <w:divBdr>
                <w:top w:val="none" w:sz="0" w:space="0" w:color="auto"/>
                <w:left w:val="none" w:sz="0" w:space="0" w:color="auto"/>
                <w:bottom w:val="none" w:sz="0" w:space="0" w:color="auto"/>
                <w:right w:val="none" w:sz="0" w:space="0" w:color="auto"/>
              </w:divBdr>
              <w:divsChild>
                <w:div w:id="368994537">
                  <w:marLeft w:val="0"/>
                  <w:marRight w:val="0"/>
                  <w:marTop w:val="0"/>
                  <w:marBottom w:val="0"/>
                  <w:divBdr>
                    <w:top w:val="none" w:sz="0" w:space="0" w:color="auto"/>
                    <w:left w:val="none" w:sz="0" w:space="0" w:color="auto"/>
                    <w:bottom w:val="none" w:sz="0" w:space="0" w:color="auto"/>
                    <w:right w:val="none" w:sz="0" w:space="0" w:color="auto"/>
                  </w:divBdr>
                  <w:divsChild>
                    <w:div w:id="282033091">
                      <w:marLeft w:val="0"/>
                      <w:marRight w:val="0"/>
                      <w:marTop w:val="0"/>
                      <w:marBottom w:val="0"/>
                      <w:divBdr>
                        <w:top w:val="none" w:sz="0" w:space="0" w:color="auto"/>
                        <w:left w:val="none" w:sz="0" w:space="0" w:color="auto"/>
                        <w:bottom w:val="none" w:sz="0" w:space="0" w:color="auto"/>
                        <w:right w:val="none" w:sz="0" w:space="0" w:color="auto"/>
                      </w:divBdr>
                      <w:divsChild>
                        <w:div w:id="1019114151">
                          <w:marLeft w:val="0"/>
                          <w:marRight w:val="0"/>
                          <w:marTop w:val="0"/>
                          <w:marBottom w:val="0"/>
                          <w:divBdr>
                            <w:top w:val="none" w:sz="0" w:space="0" w:color="auto"/>
                            <w:left w:val="none" w:sz="0" w:space="0" w:color="auto"/>
                            <w:bottom w:val="none" w:sz="0" w:space="0" w:color="auto"/>
                            <w:right w:val="none" w:sz="0" w:space="0" w:color="auto"/>
                          </w:divBdr>
                          <w:divsChild>
                            <w:div w:id="839078816">
                              <w:marLeft w:val="0"/>
                              <w:marRight w:val="0"/>
                              <w:marTop w:val="0"/>
                              <w:marBottom w:val="0"/>
                              <w:divBdr>
                                <w:top w:val="none" w:sz="0" w:space="0" w:color="auto"/>
                                <w:left w:val="none" w:sz="0" w:space="0" w:color="auto"/>
                                <w:bottom w:val="none" w:sz="0" w:space="0" w:color="auto"/>
                                <w:right w:val="none" w:sz="0" w:space="0" w:color="auto"/>
                              </w:divBdr>
                              <w:divsChild>
                                <w:div w:id="1581283041">
                                  <w:marLeft w:val="0"/>
                                  <w:marRight w:val="0"/>
                                  <w:marTop w:val="0"/>
                                  <w:marBottom w:val="0"/>
                                  <w:divBdr>
                                    <w:top w:val="none" w:sz="0" w:space="0" w:color="auto"/>
                                    <w:left w:val="none" w:sz="0" w:space="0" w:color="auto"/>
                                    <w:bottom w:val="none" w:sz="0" w:space="0" w:color="auto"/>
                                    <w:right w:val="none" w:sz="0" w:space="0" w:color="auto"/>
                                  </w:divBdr>
                                  <w:divsChild>
                                    <w:div w:id="593132612">
                                      <w:marLeft w:val="0"/>
                                      <w:marRight w:val="0"/>
                                      <w:marTop w:val="0"/>
                                      <w:marBottom w:val="0"/>
                                      <w:divBdr>
                                        <w:top w:val="none" w:sz="0" w:space="0" w:color="auto"/>
                                        <w:left w:val="none" w:sz="0" w:space="0" w:color="auto"/>
                                        <w:bottom w:val="none" w:sz="0" w:space="0" w:color="auto"/>
                                        <w:right w:val="none" w:sz="0" w:space="0" w:color="auto"/>
                                      </w:divBdr>
                                      <w:divsChild>
                                        <w:div w:id="1152255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23777">
      <w:bodyDiv w:val="1"/>
      <w:marLeft w:val="0"/>
      <w:marRight w:val="0"/>
      <w:marTop w:val="0"/>
      <w:marBottom w:val="0"/>
      <w:divBdr>
        <w:top w:val="none" w:sz="0" w:space="0" w:color="auto"/>
        <w:left w:val="none" w:sz="0" w:space="0" w:color="auto"/>
        <w:bottom w:val="none" w:sz="0" w:space="0" w:color="auto"/>
        <w:right w:val="none" w:sz="0" w:space="0" w:color="auto"/>
      </w:divBdr>
    </w:div>
    <w:div w:id="1503396395">
      <w:bodyDiv w:val="1"/>
      <w:marLeft w:val="0"/>
      <w:marRight w:val="0"/>
      <w:marTop w:val="0"/>
      <w:marBottom w:val="0"/>
      <w:divBdr>
        <w:top w:val="none" w:sz="0" w:space="0" w:color="auto"/>
        <w:left w:val="none" w:sz="0" w:space="0" w:color="auto"/>
        <w:bottom w:val="none" w:sz="0" w:space="0" w:color="auto"/>
        <w:right w:val="none" w:sz="0" w:space="0" w:color="auto"/>
      </w:divBdr>
    </w:div>
    <w:div w:id="1551845514">
      <w:bodyDiv w:val="1"/>
      <w:marLeft w:val="0"/>
      <w:marRight w:val="0"/>
      <w:marTop w:val="0"/>
      <w:marBottom w:val="0"/>
      <w:divBdr>
        <w:top w:val="none" w:sz="0" w:space="0" w:color="auto"/>
        <w:left w:val="none" w:sz="0" w:space="0" w:color="auto"/>
        <w:bottom w:val="none" w:sz="0" w:space="0" w:color="auto"/>
        <w:right w:val="none" w:sz="0" w:space="0" w:color="auto"/>
      </w:divBdr>
    </w:div>
    <w:div w:id="1612930508">
      <w:bodyDiv w:val="1"/>
      <w:marLeft w:val="0"/>
      <w:marRight w:val="0"/>
      <w:marTop w:val="0"/>
      <w:marBottom w:val="0"/>
      <w:divBdr>
        <w:top w:val="none" w:sz="0" w:space="0" w:color="auto"/>
        <w:left w:val="none" w:sz="0" w:space="0" w:color="auto"/>
        <w:bottom w:val="none" w:sz="0" w:space="0" w:color="auto"/>
        <w:right w:val="none" w:sz="0" w:space="0" w:color="auto"/>
      </w:divBdr>
    </w:div>
    <w:div w:id="1717316869">
      <w:bodyDiv w:val="1"/>
      <w:marLeft w:val="0"/>
      <w:marRight w:val="0"/>
      <w:marTop w:val="0"/>
      <w:marBottom w:val="0"/>
      <w:divBdr>
        <w:top w:val="none" w:sz="0" w:space="0" w:color="auto"/>
        <w:left w:val="none" w:sz="0" w:space="0" w:color="auto"/>
        <w:bottom w:val="none" w:sz="0" w:space="0" w:color="auto"/>
        <w:right w:val="none" w:sz="0" w:space="0" w:color="auto"/>
      </w:divBdr>
    </w:div>
    <w:div w:id="1768236208">
      <w:bodyDiv w:val="1"/>
      <w:marLeft w:val="0"/>
      <w:marRight w:val="0"/>
      <w:marTop w:val="0"/>
      <w:marBottom w:val="0"/>
      <w:divBdr>
        <w:top w:val="none" w:sz="0" w:space="0" w:color="auto"/>
        <w:left w:val="none" w:sz="0" w:space="0" w:color="auto"/>
        <w:bottom w:val="none" w:sz="0" w:space="0" w:color="auto"/>
        <w:right w:val="none" w:sz="0" w:space="0" w:color="auto"/>
      </w:divBdr>
    </w:div>
    <w:div w:id="1769962834">
      <w:bodyDiv w:val="1"/>
      <w:marLeft w:val="0"/>
      <w:marRight w:val="0"/>
      <w:marTop w:val="0"/>
      <w:marBottom w:val="0"/>
      <w:divBdr>
        <w:top w:val="none" w:sz="0" w:space="0" w:color="auto"/>
        <w:left w:val="none" w:sz="0" w:space="0" w:color="auto"/>
        <w:bottom w:val="none" w:sz="0" w:space="0" w:color="auto"/>
        <w:right w:val="none" w:sz="0" w:space="0" w:color="auto"/>
      </w:divBdr>
    </w:div>
    <w:div w:id="1887909085">
      <w:bodyDiv w:val="1"/>
      <w:marLeft w:val="0"/>
      <w:marRight w:val="0"/>
      <w:marTop w:val="0"/>
      <w:marBottom w:val="0"/>
      <w:divBdr>
        <w:top w:val="none" w:sz="0" w:space="0" w:color="auto"/>
        <w:left w:val="none" w:sz="0" w:space="0" w:color="auto"/>
        <w:bottom w:val="none" w:sz="0" w:space="0" w:color="auto"/>
        <w:right w:val="none" w:sz="0" w:space="0" w:color="auto"/>
      </w:divBdr>
    </w:div>
    <w:div w:id="1994286683">
      <w:bodyDiv w:val="1"/>
      <w:marLeft w:val="0"/>
      <w:marRight w:val="0"/>
      <w:marTop w:val="0"/>
      <w:marBottom w:val="0"/>
      <w:divBdr>
        <w:top w:val="none" w:sz="0" w:space="0" w:color="auto"/>
        <w:left w:val="none" w:sz="0" w:space="0" w:color="auto"/>
        <w:bottom w:val="none" w:sz="0" w:space="0" w:color="auto"/>
        <w:right w:val="none" w:sz="0" w:space="0" w:color="auto"/>
      </w:divBdr>
    </w:div>
    <w:div w:id="1998608844">
      <w:bodyDiv w:val="1"/>
      <w:marLeft w:val="0"/>
      <w:marRight w:val="0"/>
      <w:marTop w:val="0"/>
      <w:marBottom w:val="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sChild>
            <w:div w:id="950867341">
              <w:marLeft w:val="0"/>
              <w:marRight w:val="0"/>
              <w:marTop w:val="0"/>
              <w:marBottom w:val="0"/>
              <w:divBdr>
                <w:top w:val="none" w:sz="0" w:space="0" w:color="auto"/>
                <w:left w:val="none" w:sz="0" w:space="0" w:color="auto"/>
                <w:bottom w:val="none" w:sz="0" w:space="0" w:color="auto"/>
                <w:right w:val="none" w:sz="0" w:space="0" w:color="auto"/>
              </w:divBdr>
              <w:divsChild>
                <w:div w:id="1169055178">
                  <w:marLeft w:val="0"/>
                  <w:marRight w:val="0"/>
                  <w:marTop w:val="0"/>
                  <w:marBottom w:val="0"/>
                  <w:divBdr>
                    <w:top w:val="none" w:sz="0" w:space="0" w:color="auto"/>
                    <w:left w:val="none" w:sz="0" w:space="0" w:color="auto"/>
                    <w:bottom w:val="none" w:sz="0" w:space="0" w:color="auto"/>
                    <w:right w:val="none" w:sz="0" w:space="0" w:color="auto"/>
                  </w:divBdr>
                  <w:divsChild>
                    <w:div w:id="1940722017">
                      <w:marLeft w:val="0"/>
                      <w:marRight w:val="0"/>
                      <w:marTop w:val="0"/>
                      <w:marBottom w:val="0"/>
                      <w:divBdr>
                        <w:top w:val="none" w:sz="0" w:space="0" w:color="auto"/>
                        <w:left w:val="none" w:sz="0" w:space="0" w:color="auto"/>
                        <w:bottom w:val="none" w:sz="0" w:space="0" w:color="auto"/>
                        <w:right w:val="none" w:sz="0" w:space="0" w:color="auto"/>
                      </w:divBdr>
                      <w:divsChild>
                        <w:div w:id="634721147">
                          <w:marLeft w:val="0"/>
                          <w:marRight w:val="0"/>
                          <w:marTop w:val="0"/>
                          <w:marBottom w:val="0"/>
                          <w:divBdr>
                            <w:top w:val="none" w:sz="0" w:space="0" w:color="auto"/>
                            <w:left w:val="none" w:sz="0" w:space="0" w:color="auto"/>
                            <w:bottom w:val="none" w:sz="0" w:space="0" w:color="auto"/>
                            <w:right w:val="none" w:sz="0" w:space="0" w:color="auto"/>
                          </w:divBdr>
                          <w:divsChild>
                            <w:div w:id="1534734440">
                              <w:marLeft w:val="0"/>
                              <w:marRight w:val="0"/>
                              <w:marTop w:val="0"/>
                              <w:marBottom w:val="0"/>
                              <w:divBdr>
                                <w:top w:val="none" w:sz="0" w:space="0" w:color="auto"/>
                                <w:left w:val="none" w:sz="0" w:space="0" w:color="auto"/>
                                <w:bottom w:val="none" w:sz="0" w:space="0" w:color="auto"/>
                                <w:right w:val="none" w:sz="0" w:space="0" w:color="auto"/>
                              </w:divBdr>
                              <w:divsChild>
                                <w:div w:id="1519998441">
                                  <w:marLeft w:val="0"/>
                                  <w:marRight w:val="0"/>
                                  <w:marTop w:val="0"/>
                                  <w:marBottom w:val="0"/>
                                  <w:divBdr>
                                    <w:top w:val="none" w:sz="0" w:space="0" w:color="auto"/>
                                    <w:left w:val="none" w:sz="0" w:space="0" w:color="auto"/>
                                    <w:bottom w:val="none" w:sz="0" w:space="0" w:color="auto"/>
                                    <w:right w:val="none" w:sz="0" w:space="0" w:color="auto"/>
                                  </w:divBdr>
                                  <w:divsChild>
                                    <w:div w:id="324094660">
                                      <w:marLeft w:val="0"/>
                                      <w:marRight w:val="0"/>
                                      <w:marTop w:val="0"/>
                                      <w:marBottom w:val="0"/>
                                      <w:divBdr>
                                        <w:top w:val="none" w:sz="0" w:space="0" w:color="auto"/>
                                        <w:left w:val="none" w:sz="0" w:space="0" w:color="auto"/>
                                        <w:bottom w:val="none" w:sz="0" w:space="0" w:color="auto"/>
                                        <w:right w:val="none" w:sz="0" w:space="0" w:color="auto"/>
                                      </w:divBdr>
                                      <w:divsChild>
                                        <w:div w:id="1846632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picard.sourceforge.n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7F1F7-6247-4CC5-9E1B-C376E4910C7D}">
  <ds:schemaRefs>
    <ds:schemaRef ds:uri="http://schemas.openxmlformats.org/officeDocument/2006/bibliography"/>
  </ds:schemaRefs>
</ds:datastoreItem>
</file>

<file path=customXml/itemProps2.xml><?xml version="1.0" encoding="utf-8"?>
<ds:datastoreItem xmlns:ds="http://schemas.openxmlformats.org/officeDocument/2006/customXml" ds:itemID="{459D79DA-2B94-420D-AB49-22E3832E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27</Pages>
  <Words>4952</Words>
  <Characters>28232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33118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185</cp:revision>
  <cp:lastPrinted>2013-02-25T18:16:00Z</cp:lastPrinted>
  <dcterms:created xsi:type="dcterms:W3CDTF">2013-02-26T17:50:00Z</dcterms:created>
  <dcterms:modified xsi:type="dcterms:W3CDTF">2013-04-04T17:03:00Z</dcterms:modified>
</cp:coreProperties>
</file>